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A50B" w14:textId="282FA620" w:rsidR="00B0711B" w:rsidRPr="00B0711B" w:rsidRDefault="00B0711B" w:rsidP="00B0711B">
      <w:pPr>
        <w:rPr>
          <w:ins w:id="0" w:author="D" w:date="2022-08-27T22:28:00Z"/>
          <w:rFonts w:ascii="Comic Sans MS" w:hAnsi="Comic Sans MS"/>
          <w:b/>
          <w:bCs/>
          <w:color w:val="0D0D0D" w:themeColor="text1" w:themeTint="F2"/>
          <w:sz w:val="40"/>
          <w:szCs w:val="40"/>
          <w:rPrChange w:id="1" w:author="D" w:date="2022-08-27T22:29:00Z">
            <w:rPr>
              <w:ins w:id="2" w:author="D" w:date="2022-08-27T22:28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ins w:id="3" w:author="D" w:date="2022-08-27T22:28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4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LİNUX P</w:t>
        </w:r>
      </w:ins>
      <w:ins w:id="5" w:author="D" w:date="2022-08-27T22:29:00Z">
        <w:r w:rsidRPr="00B0711B">
          <w:rPr>
            <w:rFonts w:ascii="Comic Sans MS" w:hAnsi="Comic Sans MS"/>
            <w:b/>
            <w:bCs/>
            <w:color w:val="0D0D0D" w:themeColor="text1" w:themeTint="F2"/>
            <w:sz w:val="40"/>
            <w:szCs w:val="40"/>
            <w:rPrChange w:id="6" w:author="D" w:date="2022-08-27T22:29:00Z">
              <w:rPr>
                <w:rFonts w:ascii="Comic Sans MS" w:hAnsi="Comic Sans MS"/>
                <w:b/>
                <w:bCs/>
                <w:sz w:val="24"/>
                <w:szCs w:val="24"/>
              </w:rPr>
            </w:rPrChange>
          </w:rPr>
          <w:t>LUS COMMANDS</w:t>
        </w:r>
      </w:ins>
    </w:p>
    <w:p w14:paraId="04F8BD9D" w14:textId="167AC169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Man 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very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structured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documentation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source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558ED1E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842879">
        <w:rPr>
          <w:rFonts w:ascii="Comic Sans MS" w:hAnsi="Comic Sans MS"/>
          <w:sz w:val="24"/>
          <w:szCs w:val="24"/>
        </w:rPr>
        <w:t>also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read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addition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man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info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631768A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whatis;</w:t>
      </w:r>
      <w:r w:rsidRPr="00842879">
        <w:rPr>
          <w:rFonts w:ascii="Comic Sans MS" w:hAnsi="Comic Sans MS"/>
          <w:sz w:val="24"/>
          <w:szCs w:val="24"/>
        </w:rPr>
        <w:t>Displays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brief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description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</w:rPr>
        <w:t>exp:</w:t>
      </w:r>
      <w:r w:rsidRPr="00842879">
        <w:rPr>
          <w:rFonts w:ascii="Comic Sans MS" w:hAnsi="Comic Sans MS"/>
          <w:sz w:val="24"/>
          <w:szCs w:val="24"/>
        </w:rPr>
        <w:t>whatis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ls</w:t>
      </w:r>
      <w:proofErr w:type="spellEnd"/>
    </w:p>
    <w:p w14:paraId="1416B16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</w:rPr>
        <w:t>apropos;</w:t>
      </w:r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more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information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exp:apropos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find</w:t>
      </w:r>
      <w:proofErr w:type="spellEnd"/>
    </w:p>
    <w:p w14:paraId="45A16582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--</w:t>
      </w:r>
      <w:proofErr w:type="spellStart"/>
      <w:proofErr w:type="gram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short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explanation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about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how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exp:ls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--</w:t>
      </w:r>
      <w:proofErr w:type="spellStart"/>
      <w:r w:rsidRPr="00842879">
        <w:rPr>
          <w:rFonts w:ascii="Comic Sans MS" w:hAnsi="Comic Sans MS"/>
          <w:sz w:val="24"/>
          <w:szCs w:val="24"/>
        </w:rPr>
        <w:t>help</w:t>
      </w:r>
      <w:proofErr w:type="spellEnd"/>
    </w:p>
    <w:p w14:paraId="784CBADF" w14:textId="7DDAEB40" w:rsidR="002846A1" w:rsidRPr="002846A1" w:rsidRDefault="002846A1" w:rsidP="00842879">
      <w:pPr>
        <w:rPr>
          <w:ins w:id="7" w:author="D" w:date="2022-08-27T22:38:00Z"/>
          <w:rFonts w:ascii="Comic Sans MS" w:hAnsi="Comic Sans MS"/>
          <w:sz w:val="28"/>
          <w:szCs w:val="28"/>
          <w:rPrChange w:id="8" w:author="D" w:date="2022-08-27T22:38:00Z">
            <w:rPr>
              <w:ins w:id="9" w:author="D" w:date="2022-08-27T22:38:00Z"/>
              <w:rFonts w:ascii="Comic Sans MS" w:hAnsi="Comic Sans MS"/>
              <w:b/>
              <w:bCs/>
              <w:sz w:val="28"/>
              <w:szCs w:val="28"/>
            </w:rPr>
          </w:rPrChange>
        </w:rPr>
      </w:pPr>
      <w:ins w:id="10" w:author="D" w:date="2022-08-27T22:38:00Z">
        <w:r w:rsidRPr="002846A1">
          <w:rPr>
            <w:noProof/>
          </w:rPr>
          <w:drawing>
            <wp:inline distT="0" distB="0" distL="0" distR="0" wp14:anchorId="18CE8BAB" wp14:editId="27A4F1BF">
              <wp:extent cx="5759450" cy="3790950"/>
              <wp:effectExtent l="0" t="0" r="0" b="0"/>
              <wp:docPr id="3" name="Resi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9450" cy="3790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C71F602" w14:textId="77777777" w:rsidR="002846A1" w:rsidRDefault="002846A1" w:rsidP="00842879">
      <w:pPr>
        <w:rPr>
          <w:ins w:id="11" w:author="D" w:date="2022-08-27T22:38:00Z"/>
          <w:rFonts w:ascii="Comic Sans MS" w:hAnsi="Comic Sans MS"/>
          <w:b/>
          <w:bCs/>
          <w:sz w:val="28"/>
          <w:szCs w:val="28"/>
        </w:rPr>
      </w:pPr>
    </w:p>
    <w:p w14:paraId="5BC00DEF" w14:textId="4ECD7E45" w:rsidR="00842879" w:rsidRPr="00A90D05" w:rsidRDefault="00842879" w:rsidP="00842879">
      <w:pPr>
        <w:rPr>
          <w:ins w:id="12" w:author="D" w:date="2022-08-27T22:37:00Z"/>
          <w:rFonts w:ascii="Comic Sans MS" w:hAnsi="Comic Sans MS"/>
          <w:b/>
          <w:bCs/>
          <w:sz w:val="28"/>
          <w:szCs w:val="28"/>
          <w:rPrChange w:id="13" w:author="D" w:date="2022-08-27T22:37:00Z">
            <w:rPr>
              <w:ins w:id="14" w:author="D" w:date="2022-08-27T22:37:00Z"/>
              <w:rFonts w:ascii="Comic Sans MS" w:hAnsi="Comic Sans MS"/>
              <w:b/>
              <w:bCs/>
              <w:sz w:val="24"/>
              <w:szCs w:val="24"/>
            </w:rPr>
          </w:rPrChange>
        </w:rPr>
      </w:pP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5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The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6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7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standard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18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19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scheme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0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 xml:space="preserve"> is in /</w:t>
      </w:r>
      <w:proofErr w:type="spellStart"/>
      <w:r w:rsidRPr="00A90D05">
        <w:rPr>
          <w:rFonts w:ascii="Comic Sans MS" w:hAnsi="Comic Sans MS"/>
          <w:b/>
          <w:bCs/>
          <w:sz w:val="28"/>
          <w:szCs w:val="28"/>
          <w:rPrChange w:id="21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etc</w:t>
      </w:r>
      <w:proofErr w:type="spellEnd"/>
      <w:r w:rsidRPr="00A90D05">
        <w:rPr>
          <w:rFonts w:ascii="Comic Sans MS" w:hAnsi="Comic Sans MS"/>
          <w:b/>
          <w:bCs/>
          <w:sz w:val="28"/>
          <w:szCs w:val="28"/>
          <w:rPrChange w:id="22" w:author="D" w:date="2022-08-27T22:37:00Z">
            <w:rPr>
              <w:rFonts w:ascii="Comic Sans MS" w:hAnsi="Comic Sans MS"/>
              <w:b/>
              <w:bCs/>
              <w:sz w:val="24"/>
              <w:szCs w:val="24"/>
            </w:rPr>
          </w:rPrChange>
        </w:rPr>
        <w:t>/DIR_COLORS:</w:t>
      </w:r>
    </w:p>
    <w:p w14:paraId="6E85634A" w14:textId="41427C13" w:rsidR="00A90D05" w:rsidRPr="00842879" w:rsidRDefault="00A90D05" w:rsidP="00842879">
      <w:pPr>
        <w:rPr>
          <w:rFonts w:ascii="Comic Sans MS" w:hAnsi="Comic Sans MS"/>
          <w:b/>
          <w:bCs/>
          <w:sz w:val="24"/>
          <w:szCs w:val="24"/>
        </w:rPr>
      </w:pPr>
      <w:ins w:id="23" w:author="D" w:date="2022-08-27T22:37:00Z">
        <w:r>
          <w:rPr>
            <w:rFonts w:ascii="Comic Sans MS" w:hAnsi="Comic Sans MS"/>
            <w:b/>
            <w:bCs/>
            <w:noProof/>
            <w:sz w:val="24"/>
            <w:szCs w:val="24"/>
          </w:rPr>
          <w:drawing>
            <wp:inline distT="0" distB="0" distL="0" distR="0" wp14:anchorId="4D132447" wp14:editId="40420EE7">
              <wp:extent cx="2971800" cy="1276350"/>
              <wp:effectExtent l="0" t="0" r="0" b="0"/>
              <wp:docPr id="2" name="Resi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71800" cy="12763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71E35E44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4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Color_File</w:t>
      </w:r>
      <w:proofErr w:type="spellEnd"/>
      <w:r w:rsidRPr="00842879">
        <w:rPr>
          <w:rFonts w:ascii="Comic Sans MS" w:hAnsi="Comic Sans MS"/>
          <w:b/>
          <w:bCs/>
          <w:sz w:val="24"/>
          <w:szCs w:val="24"/>
          <w:rPrChange w:id="2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2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Type</w:t>
      </w:r>
      <w:proofErr w:type="spellEnd"/>
    </w:p>
    <w:p w14:paraId="3AA44BBE" w14:textId="77777777" w:rsidR="00842879" w:rsidRPr="00842879" w:rsidRDefault="00842879" w:rsidP="00842879">
      <w:pPr>
        <w:rPr>
          <w:rFonts w:ascii="Comic Sans MS" w:hAnsi="Comic Sans MS"/>
          <w:b/>
          <w:bCs/>
          <w:sz w:val="24"/>
          <w:szCs w:val="24"/>
          <w:rPrChange w:id="28" w:author="D" w:date="2022-08-27T20:42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2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blue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_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3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directories</w:t>
      </w:r>
      <w:proofErr w:type="spellEnd"/>
    </w:p>
    <w:p w14:paraId="4BFA875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</w:t>
      </w:r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3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>compressed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archives</w:t>
      </w:r>
      <w:proofErr w:type="spellEnd"/>
    </w:p>
    <w:p w14:paraId="65282F1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lastRenderedPageBreak/>
        <w:t>white</w:t>
      </w:r>
      <w:proofErr w:type="gramEnd"/>
      <w:r w:rsidRPr="00842879">
        <w:rPr>
          <w:rFonts w:ascii="Comic Sans MS" w:hAnsi="Comic Sans MS"/>
          <w:sz w:val="24"/>
          <w:szCs w:val="24"/>
        </w:rPr>
        <w:t>_text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51A253B3" w14:textId="77777777" w:rsidR="00842879" w:rsidRPr="00727A91" w:rsidRDefault="00842879" w:rsidP="00842879">
      <w:pPr>
        <w:rPr>
          <w:rFonts w:ascii="Comic Sans MS" w:hAnsi="Comic Sans MS"/>
          <w:color w:val="4472C4" w:themeColor="accent1"/>
          <w:sz w:val="24"/>
          <w:szCs w:val="24"/>
          <w:rPrChange w:id="35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pink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37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_</w:t>
      </w:r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images</w:t>
      </w:r>
      <w:proofErr w:type="spellEnd"/>
    </w:p>
    <w:p w14:paraId="5B71E087" w14:textId="77777777" w:rsidR="00842879" w:rsidRPr="00727A91" w:rsidRDefault="00842879" w:rsidP="00842879">
      <w:pPr>
        <w:rPr>
          <w:rFonts w:ascii="Comic Sans MS" w:hAnsi="Comic Sans MS"/>
          <w:color w:val="1F3864" w:themeColor="accent1" w:themeShade="80"/>
          <w:sz w:val="24"/>
          <w:szCs w:val="24"/>
          <w:rPrChange w:id="38" w:author="D" w:date="2022-08-27T20:43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39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cyan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40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r w:rsidRPr="00842879">
        <w:rPr>
          <w:rFonts w:ascii="Comic Sans MS" w:hAnsi="Comic Sans MS"/>
          <w:sz w:val="24"/>
          <w:szCs w:val="24"/>
        </w:rPr>
        <w:t>_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3ABF877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1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yellow</w:t>
      </w:r>
      <w:proofErr w:type="gramEnd"/>
      <w:r w:rsidRPr="00842879">
        <w:rPr>
          <w:rFonts w:ascii="Comic Sans MS" w:hAnsi="Comic Sans MS"/>
          <w:sz w:val="24"/>
          <w:szCs w:val="24"/>
        </w:rPr>
        <w:t>_devices</w:t>
      </w:r>
      <w:proofErr w:type="spellEnd"/>
    </w:p>
    <w:p w14:paraId="60BCB3B3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2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green</w:t>
      </w:r>
      <w:proofErr w:type="gramEnd"/>
      <w:r w:rsidRPr="00842879">
        <w:rPr>
          <w:rFonts w:ascii="Comic Sans MS" w:hAnsi="Comic Sans MS"/>
          <w:sz w:val="24"/>
          <w:szCs w:val="24"/>
        </w:rPr>
        <w:t>_executables</w:t>
      </w:r>
      <w:proofErr w:type="spellEnd"/>
    </w:p>
    <w:p w14:paraId="4246C134" w14:textId="7DB2C19B" w:rsidR="00842879" w:rsidRDefault="00842879" w:rsidP="00842879">
      <w:pPr>
        <w:rPr>
          <w:ins w:id="43" w:author="D" w:date="2022-08-27T22:36:00Z"/>
          <w:rFonts w:ascii="Comic Sans MS" w:hAnsi="Comic Sans MS"/>
          <w:sz w:val="24"/>
          <w:szCs w:val="24"/>
        </w:rPr>
      </w:pPr>
      <w:proofErr w:type="spellStart"/>
      <w:proofErr w:type="gramStart"/>
      <w:r w:rsidRPr="00842879">
        <w:rPr>
          <w:rFonts w:ascii="Comic Sans MS" w:hAnsi="Comic Sans MS"/>
          <w:b/>
          <w:bCs/>
          <w:sz w:val="24"/>
          <w:szCs w:val="24"/>
          <w:rPrChange w:id="44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flashing</w:t>
      </w:r>
      <w:proofErr w:type="spellEnd"/>
      <w:proofErr w:type="gramEnd"/>
      <w:r w:rsidRPr="00842879">
        <w:rPr>
          <w:rFonts w:ascii="Comic Sans MS" w:hAnsi="Comic Sans MS"/>
          <w:b/>
          <w:bCs/>
          <w:sz w:val="24"/>
          <w:szCs w:val="24"/>
          <w:rPrChange w:id="45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842879">
        <w:rPr>
          <w:rFonts w:ascii="Comic Sans MS" w:hAnsi="Comic Sans MS"/>
          <w:b/>
          <w:bCs/>
          <w:sz w:val="24"/>
          <w:szCs w:val="24"/>
          <w:rPrChange w:id="46" w:author="D" w:date="2022-08-27T20:42:00Z">
            <w:rPr>
              <w:rFonts w:ascii="Comic Sans MS" w:hAnsi="Comic Sans MS"/>
              <w:sz w:val="24"/>
              <w:szCs w:val="24"/>
            </w:rPr>
          </w:rPrChange>
        </w:rPr>
        <w:t>red_</w:t>
      </w:r>
      <w:r w:rsidRPr="00842879">
        <w:rPr>
          <w:rFonts w:ascii="Comic Sans MS" w:hAnsi="Comic Sans MS"/>
          <w:sz w:val="24"/>
          <w:szCs w:val="24"/>
        </w:rPr>
        <w:t>broken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links</w:t>
      </w:r>
      <w:proofErr w:type="spellEnd"/>
    </w:p>
    <w:p w14:paraId="4DBA6440" w14:textId="4CA89865" w:rsidR="00A90D05" w:rsidRDefault="00A90D05" w:rsidP="00842879">
      <w:pPr>
        <w:rPr>
          <w:ins w:id="47" w:author="D" w:date="2022-08-27T22:36:00Z"/>
          <w:rFonts w:ascii="Comic Sans MS" w:hAnsi="Comic Sans MS"/>
          <w:sz w:val="24"/>
          <w:szCs w:val="24"/>
        </w:rPr>
      </w:pPr>
    </w:p>
    <w:p w14:paraId="7AEB350D" w14:textId="122599DF" w:rsidR="00A90D05" w:rsidRDefault="00A90D05" w:rsidP="00842879">
      <w:pPr>
        <w:rPr>
          <w:ins w:id="48" w:author="D" w:date="2022-08-27T22:36:00Z"/>
          <w:rFonts w:ascii="Comic Sans MS" w:hAnsi="Comic Sans MS"/>
          <w:sz w:val="24"/>
          <w:szCs w:val="24"/>
        </w:rPr>
      </w:pPr>
      <w:ins w:id="49" w:author="D" w:date="2022-08-27T22:36:00Z">
        <w:r w:rsidRPr="00A90D05">
          <w:rPr>
            <w:rFonts w:ascii="Comic Sans MS" w:hAnsi="Comic Sans MS"/>
            <w:noProof/>
            <w:sz w:val="24"/>
            <w:szCs w:val="24"/>
          </w:rPr>
          <w:drawing>
            <wp:inline distT="0" distB="0" distL="0" distR="0" wp14:anchorId="3C6D0A51" wp14:editId="3E3193CD">
              <wp:extent cx="6013759" cy="2794144"/>
              <wp:effectExtent l="0" t="0" r="6350" b="6350"/>
              <wp:docPr id="1" name="Resi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759" cy="27941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B6CB29" w14:textId="4795AD16" w:rsidR="00A90D05" w:rsidRPr="00842879" w:rsidDel="002846A1" w:rsidRDefault="00A90D05" w:rsidP="00842879">
      <w:pPr>
        <w:rPr>
          <w:del w:id="50" w:author="D" w:date="2022-08-27T22:39:00Z"/>
          <w:rFonts w:ascii="Comic Sans MS" w:hAnsi="Comic Sans MS"/>
          <w:sz w:val="24"/>
          <w:szCs w:val="24"/>
        </w:rPr>
      </w:pPr>
    </w:p>
    <w:p w14:paraId="2F6EC64D" w14:textId="0DD86DFD" w:rsidR="00842879" w:rsidRPr="00842879" w:rsidDel="002846A1" w:rsidRDefault="00842879" w:rsidP="00842879">
      <w:pPr>
        <w:rPr>
          <w:del w:id="51" w:author="D" w:date="2022-08-27T22:39:00Z"/>
          <w:rFonts w:ascii="Comic Sans MS" w:hAnsi="Comic Sans MS"/>
          <w:sz w:val="24"/>
          <w:szCs w:val="24"/>
        </w:rPr>
      </w:pPr>
    </w:p>
    <w:p w14:paraId="47BA4CB7" w14:textId="47A35002" w:rsidR="00842879" w:rsidRPr="00842879" w:rsidDel="002846A1" w:rsidRDefault="00842879" w:rsidP="00842879">
      <w:pPr>
        <w:rPr>
          <w:del w:id="52" w:author="D" w:date="2022-08-27T22:38:00Z"/>
          <w:rFonts w:ascii="Comic Sans MS" w:hAnsi="Comic Sans MS"/>
          <w:sz w:val="24"/>
          <w:szCs w:val="24"/>
        </w:rPr>
      </w:pPr>
      <w:del w:id="53" w:author="D" w:date="2022-08-27T22:38:00Z">
        <w:r w:rsidRPr="00842879" w:rsidDel="002846A1">
          <w:rPr>
            <w:rFonts w:ascii="Comic Sans MS" w:hAnsi="Comic Sans MS"/>
            <w:b/>
            <w:bCs/>
            <w:sz w:val="24"/>
            <w:szCs w:val="24"/>
            <w:rPrChange w:id="54" w:author="D" w:date="2022-08-27T20:42:00Z">
              <w:rPr>
                <w:rFonts w:ascii="Comic Sans MS" w:hAnsi="Comic Sans MS"/>
                <w:sz w:val="24"/>
                <w:szCs w:val="24"/>
              </w:rPr>
            </w:rPrChange>
          </w:rPr>
          <w:delText>head;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the first ten lines of a file.</w:delText>
        </w:r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5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head /etc/passwd</w:delText>
        </w:r>
      </w:del>
    </w:p>
    <w:p w14:paraId="511DF307" w14:textId="01D0F48C" w:rsidR="00842879" w:rsidRPr="00842879" w:rsidDel="002846A1" w:rsidRDefault="00842879" w:rsidP="00842879">
      <w:pPr>
        <w:rPr>
          <w:del w:id="56" w:author="D" w:date="2022-08-27T22:38:00Z"/>
          <w:rFonts w:ascii="Comic Sans MS" w:hAnsi="Comic Sans MS"/>
          <w:sz w:val="24"/>
          <w:szCs w:val="24"/>
        </w:rPr>
      </w:pPr>
      <w:del w:id="57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58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tail;</w:delText>
        </w:r>
        <w:r w:rsidRPr="00842879" w:rsidDel="002846A1">
          <w:rPr>
            <w:rFonts w:ascii="Comic Sans MS" w:hAnsi="Comic Sans MS"/>
            <w:sz w:val="24"/>
            <w:szCs w:val="24"/>
          </w:rPr>
          <w:delText xml:space="preserve">display the last ten lines of a file. </w:delText>
        </w:r>
        <w:r w:rsidRPr="00727A91" w:rsidDel="002846A1">
          <w:rPr>
            <w:rFonts w:ascii="Comic Sans MS" w:hAnsi="Comic Sans MS"/>
            <w:b/>
            <w:bCs/>
            <w:color w:val="1F3864" w:themeColor="accent1" w:themeShade="80"/>
            <w:sz w:val="24"/>
            <w:szCs w:val="24"/>
            <w:rPrChange w:id="59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exp:</w:delText>
        </w:r>
        <w:r w:rsidRPr="00842879" w:rsidDel="002846A1">
          <w:rPr>
            <w:rFonts w:ascii="Comic Sans MS" w:hAnsi="Comic Sans MS"/>
            <w:sz w:val="24"/>
            <w:szCs w:val="24"/>
          </w:rPr>
          <w:delText>tail /etc/services</w:delText>
        </w:r>
      </w:del>
    </w:p>
    <w:p w14:paraId="050138A0" w14:textId="0DAB155F" w:rsidR="00842879" w:rsidRPr="00842879" w:rsidDel="002846A1" w:rsidRDefault="00842879" w:rsidP="00842879">
      <w:pPr>
        <w:rPr>
          <w:del w:id="60" w:author="D" w:date="2022-08-27T22:38:00Z"/>
          <w:rFonts w:ascii="Comic Sans MS" w:hAnsi="Comic Sans MS"/>
          <w:sz w:val="24"/>
          <w:szCs w:val="24"/>
        </w:rPr>
      </w:pPr>
      <w:del w:id="61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2" w:author="D" w:date="2022-08-27T20:43:00Z">
              <w:rPr>
                <w:rFonts w:ascii="Comic Sans MS" w:hAnsi="Comic Sans MS"/>
                <w:sz w:val="24"/>
                <w:szCs w:val="24"/>
              </w:rPr>
            </w:rPrChange>
          </w:rPr>
          <w:delText>cat;</w:delText>
        </w:r>
        <w:r w:rsidRPr="00842879" w:rsidDel="002846A1">
          <w:rPr>
            <w:rFonts w:ascii="Comic Sans MS" w:hAnsi="Comic Sans MS"/>
            <w:sz w:val="24"/>
            <w:szCs w:val="24"/>
          </w:rPr>
          <w:delText>display a file on the screen and  create flat text and copy files. files.exp:cat part1 / cat &gt; winter.txt / cat winter.txt &gt; cold.txt</w:delText>
        </w:r>
      </w:del>
    </w:p>
    <w:p w14:paraId="1AE606E1" w14:textId="5376C64A" w:rsidR="00842879" w:rsidRPr="00842879" w:rsidDel="002846A1" w:rsidRDefault="00842879" w:rsidP="00842879">
      <w:pPr>
        <w:rPr>
          <w:del w:id="63" w:author="D" w:date="2022-08-27T22:38:00Z"/>
          <w:rFonts w:ascii="Comic Sans MS" w:hAnsi="Comic Sans MS"/>
          <w:sz w:val="24"/>
          <w:szCs w:val="24"/>
        </w:rPr>
      </w:pPr>
      <w:del w:id="64" w:author="D" w:date="2022-08-27T22:38:00Z">
        <w:r w:rsidRPr="00727A91" w:rsidDel="002846A1">
          <w:rPr>
            <w:rFonts w:ascii="Comic Sans MS" w:hAnsi="Comic Sans MS"/>
            <w:b/>
            <w:bCs/>
            <w:sz w:val="24"/>
            <w:szCs w:val="24"/>
            <w:rPrChange w:id="65" w:author="D" w:date="2022-08-27T20:44:00Z">
              <w:rPr>
                <w:rFonts w:ascii="Comic Sans MS" w:hAnsi="Comic Sans MS"/>
                <w:sz w:val="24"/>
                <w:szCs w:val="24"/>
              </w:rPr>
            </w:rPrChange>
          </w:rPr>
          <w:delText>tac 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cat backward! exp:tac count(cat count)</w:delText>
        </w:r>
      </w:del>
    </w:p>
    <w:p w14:paraId="05A2946C" w14:textId="7BB69BDD" w:rsidR="00842879" w:rsidRPr="00842879" w:rsidDel="002846A1" w:rsidRDefault="00842879" w:rsidP="00842879">
      <w:pPr>
        <w:rPr>
          <w:del w:id="66" w:author="D" w:date="2022-08-27T22:38:00Z"/>
          <w:rFonts w:ascii="Comic Sans MS" w:hAnsi="Comic Sans MS"/>
          <w:sz w:val="24"/>
          <w:szCs w:val="24"/>
        </w:rPr>
      </w:pPr>
      <w:del w:id="67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68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more;</w:delText>
        </w:r>
        <w:r w:rsidRPr="00842879" w:rsidDel="002846A1">
          <w:rPr>
            <w:rFonts w:ascii="Comic Sans MS" w:hAnsi="Comic Sans MS"/>
            <w:sz w:val="24"/>
            <w:szCs w:val="24"/>
          </w:rPr>
          <w:delText>can be used to view (but not modify) the contents of a text file one screen at a time.exp:more myFile</w:delText>
        </w:r>
      </w:del>
    </w:p>
    <w:p w14:paraId="4924ACEE" w14:textId="3454D21D" w:rsidR="00842879" w:rsidRPr="00842879" w:rsidDel="002846A1" w:rsidRDefault="00842879" w:rsidP="00842879">
      <w:pPr>
        <w:rPr>
          <w:del w:id="69" w:author="D" w:date="2022-08-27T22:38:00Z"/>
          <w:rFonts w:ascii="Comic Sans MS" w:hAnsi="Comic Sans MS"/>
          <w:sz w:val="24"/>
          <w:szCs w:val="24"/>
        </w:rPr>
      </w:pPr>
      <w:del w:id="70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1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less;</w:delText>
        </w:r>
        <w:r w:rsidRPr="00842879" w:rsidDel="002846A1">
          <w:rPr>
            <w:rFonts w:ascii="Comic Sans MS" w:hAnsi="Comic Sans MS"/>
            <w:sz w:val="24"/>
            <w:szCs w:val="24"/>
          </w:rPr>
          <w:delText>view the contents of a file and navigate through the file.exp:less myFile</w:delText>
        </w:r>
      </w:del>
    </w:p>
    <w:p w14:paraId="1F0AFB0F" w14:textId="72EE74E1" w:rsidR="00842879" w:rsidRPr="00842879" w:rsidDel="002846A1" w:rsidRDefault="00842879" w:rsidP="00842879">
      <w:pPr>
        <w:rPr>
          <w:del w:id="72" w:author="D" w:date="2022-08-27T22:38:00Z"/>
          <w:rFonts w:ascii="Comic Sans MS" w:hAnsi="Comic Sans MS"/>
          <w:sz w:val="24"/>
          <w:szCs w:val="24"/>
        </w:rPr>
      </w:pPr>
      <w:del w:id="73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4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find;</w:delText>
        </w:r>
        <w:r w:rsidRPr="00842879" w:rsidDel="002846A1">
          <w:rPr>
            <w:rFonts w:ascii="Comic Sans MS" w:hAnsi="Comic Sans MS"/>
            <w:sz w:val="24"/>
            <w:szCs w:val="24"/>
          </w:rPr>
          <w:delText>to search for files for which you know the approximate filenames.exp:find /home -name fil\*(if we want to find all the files that start with “fil” in the /home directory)</w:delText>
        </w:r>
      </w:del>
    </w:p>
    <w:p w14:paraId="034E24B4" w14:textId="5591378A" w:rsidR="00842879" w:rsidRPr="00842879" w:rsidDel="002846A1" w:rsidRDefault="00842879" w:rsidP="00842879">
      <w:pPr>
        <w:rPr>
          <w:del w:id="75" w:author="D" w:date="2022-08-27T22:38:00Z"/>
          <w:rFonts w:ascii="Comic Sans MS" w:hAnsi="Comic Sans MS"/>
          <w:sz w:val="24"/>
          <w:szCs w:val="24"/>
        </w:rPr>
      </w:pPr>
      <w:del w:id="76" w:author="D" w:date="2022-08-27T22:38:00Z">
        <w:r w:rsidRPr="000417DC" w:rsidDel="002846A1">
          <w:rPr>
            <w:rFonts w:ascii="Comic Sans MS" w:hAnsi="Comic Sans MS"/>
            <w:b/>
            <w:bCs/>
            <w:sz w:val="24"/>
            <w:szCs w:val="24"/>
            <w:rPrChange w:id="77" w:author="D" w:date="2022-08-27T21:45:00Z">
              <w:rPr>
                <w:rFonts w:ascii="Comic Sans MS" w:hAnsi="Comic Sans MS"/>
                <w:sz w:val="24"/>
                <w:szCs w:val="24"/>
              </w:rPr>
            </w:rPrChange>
          </w:rPr>
          <w:delText>grep</w:delText>
        </w:r>
        <w:r w:rsidRPr="00842879" w:rsidDel="002846A1">
          <w:rPr>
            <w:rFonts w:ascii="Comic Sans MS" w:hAnsi="Comic Sans MS"/>
            <w:sz w:val="24"/>
            <w:szCs w:val="24"/>
          </w:rPr>
          <w:delText>;is used to search text.exp:grep 'word' filename( search any line that contains the word in filename on Linux.)/grep 'understand' quotes.txt</w:delText>
        </w:r>
      </w:del>
    </w:p>
    <w:p w14:paraId="67E2ADF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E3976E9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78" w:author="D" w:date="2022-08-27T21:45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79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Common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0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 xml:space="preserve"> Environment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1" w:author="D" w:date="2022-08-27T21:45:00Z">
            <w:rPr>
              <w:rFonts w:ascii="Comic Sans MS" w:hAnsi="Comic Sans MS"/>
              <w:sz w:val="24"/>
              <w:szCs w:val="24"/>
            </w:rPr>
          </w:rPrChange>
        </w:rPr>
        <w:t>Variables</w:t>
      </w:r>
      <w:proofErr w:type="spellEnd"/>
    </w:p>
    <w:p w14:paraId="7D93BBB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2795F523" w14:textId="31D3D85D" w:rsidR="00842879" w:rsidRPr="000417DC" w:rsidDel="003C2C4B" w:rsidRDefault="00842879" w:rsidP="00842879">
      <w:pPr>
        <w:rPr>
          <w:del w:id="82" w:author="D" w:date="2022-08-28T22:25:00Z"/>
          <w:rFonts w:ascii="Comic Sans MS" w:hAnsi="Comic Sans MS"/>
          <w:b/>
          <w:bCs/>
          <w:sz w:val="24"/>
          <w:szCs w:val="24"/>
          <w:rPrChange w:id="83" w:author="D" w:date="2022-08-27T21:46:00Z">
            <w:rPr>
              <w:del w:id="84" w:author="D" w:date="2022-08-28T22:25:00Z"/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8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8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3EEA117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34ACBC3A" w14:textId="746D3550" w:rsidR="00842879" w:rsidRPr="00842879" w:rsidRDefault="00842879">
      <w:pPr>
        <w:ind w:left="1416" w:hanging="1416"/>
        <w:rPr>
          <w:rFonts w:ascii="Comic Sans MS" w:hAnsi="Comic Sans MS"/>
          <w:sz w:val="24"/>
          <w:szCs w:val="24"/>
        </w:rPr>
        <w:pPrChange w:id="88" w:author="D" w:date="2022-08-28T22:25:00Z">
          <w:pPr/>
        </w:pPrChange>
      </w:pPr>
      <w:r w:rsidRPr="00842879">
        <w:rPr>
          <w:rFonts w:ascii="Comic Sans MS" w:hAnsi="Comic Sans MS"/>
          <w:sz w:val="24"/>
          <w:szCs w:val="24"/>
        </w:rPr>
        <w:t>PATH</w:t>
      </w:r>
      <w:r w:rsidRPr="00842879">
        <w:rPr>
          <w:rFonts w:ascii="Comic Sans MS" w:hAnsi="Comic Sans MS"/>
          <w:sz w:val="24"/>
          <w:szCs w:val="24"/>
        </w:rPr>
        <w:tab/>
      </w:r>
      <w:del w:id="89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This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contains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colon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(:)-</w:t>
      </w:r>
      <w:proofErr w:type="spellStart"/>
      <w:r w:rsidRPr="00842879">
        <w:rPr>
          <w:rFonts w:ascii="Comic Sans MS" w:hAnsi="Comic Sans MS"/>
          <w:sz w:val="24"/>
          <w:szCs w:val="24"/>
        </w:rPr>
        <w:t>separated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directories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system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looks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executable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1BDC72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USER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username</w:t>
      </w:r>
      <w:proofErr w:type="spellEnd"/>
    </w:p>
    <w:p w14:paraId="488ED579" w14:textId="286F424D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HOME</w:t>
      </w:r>
      <w:r w:rsidRPr="00842879">
        <w:rPr>
          <w:rFonts w:ascii="Comic Sans MS" w:hAnsi="Comic Sans MS"/>
          <w:sz w:val="24"/>
          <w:szCs w:val="24"/>
        </w:rPr>
        <w:tab/>
      </w:r>
      <w:del w:id="90" w:author="D" w:date="2022-08-28T22:25:00Z">
        <w:r w:rsidRPr="00842879" w:rsidDel="003C2C4B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home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directory</w:t>
      </w:r>
      <w:proofErr w:type="spellEnd"/>
    </w:p>
    <w:p w14:paraId="2AA071C7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EDITOR</w:t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</w:t>
      </w:r>
      <w:proofErr w:type="spellStart"/>
      <w:r w:rsidRPr="00842879">
        <w:rPr>
          <w:rFonts w:ascii="Comic Sans MS" w:hAnsi="Comic Sans MS"/>
          <w:sz w:val="24"/>
          <w:szCs w:val="24"/>
        </w:rPr>
        <w:t>which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edits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content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files</w:t>
      </w:r>
      <w:proofErr w:type="spellEnd"/>
    </w:p>
    <w:p w14:paraId="6839AB9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UID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User's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unique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ID</w:t>
      </w:r>
    </w:p>
    <w:p w14:paraId="0777D66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TERM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Default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terminal </w:t>
      </w:r>
      <w:proofErr w:type="spellStart"/>
      <w:r w:rsidRPr="00842879">
        <w:rPr>
          <w:rFonts w:ascii="Comic Sans MS" w:hAnsi="Comic Sans MS"/>
          <w:sz w:val="24"/>
          <w:szCs w:val="24"/>
        </w:rPr>
        <w:t>emulator</w:t>
      </w:r>
      <w:proofErr w:type="spellEnd"/>
    </w:p>
    <w:p w14:paraId="1B6A245D" w14:textId="1E08464A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SHELL</w:t>
      </w:r>
      <w:r w:rsidRPr="00842879">
        <w:rPr>
          <w:rFonts w:ascii="Comic Sans MS" w:hAnsi="Comic Sans MS"/>
          <w:sz w:val="24"/>
          <w:szCs w:val="24"/>
        </w:rPr>
        <w:tab/>
      </w:r>
      <w:del w:id="91" w:author="D" w:date="2022-08-27T22:39:00Z">
        <w:r w:rsidRPr="00842879" w:rsidDel="002846A1">
          <w:rPr>
            <w:rFonts w:ascii="Comic Sans MS" w:hAnsi="Comic Sans MS"/>
            <w:sz w:val="24"/>
            <w:szCs w:val="24"/>
          </w:rPr>
          <w:tab/>
        </w:r>
      </w:del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being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by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user</w:t>
      </w:r>
      <w:proofErr w:type="spellEnd"/>
    </w:p>
    <w:p w14:paraId="5201B490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>LANG</w:t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locales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settings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678DBAB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0590036B" w14:textId="77777777" w:rsidR="00842879" w:rsidRPr="00842879" w:rsidRDefault="00842879">
      <w:pPr>
        <w:jc w:val="both"/>
        <w:rPr>
          <w:rFonts w:ascii="Comic Sans MS" w:hAnsi="Comic Sans MS"/>
          <w:sz w:val="24"/>
          <w:szCs w:val="24"/>
        </w:rPr>
        <w:pPrChange w:id="92" w:author="D" w:date="2022-08-28T22:29:00Z">
          <w:pPr/>
        </w:pPrChange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allows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you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run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another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program in a </w:t>
      </w:r>
      <w:proofErr w:type="spellStart"/>
      <w:r w:rsidRPr="00842879">
        <w:rPr>
          <w:rFonts w:ascii="Comic Sans MS" w:hAnsi="Comic Sans MS"/>
          <w:sz w:val="24"/>
          <w:szCs w:val="24"/>
        </w:rPr>
        <w:t>custom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modifying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one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current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00DFE09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printenv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specified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27B8981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set</w:t>
      </w:r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9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or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unsets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. </w:t>
      </w:r>
      <w:proofErr w:type="spellStart"/>
      <w:r w:rsidRPr="00842879">
        <w:rPr>
          <w:rFonts w:ascii="Comic Sans MS" w:hAnsi="Comic Sans MS"/>
          <w:sz w:val="24"/>
          <w:szCs w:val="24"/>
        </w:rPr>
        <w:t>When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used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without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an </w:t>
      </w:r>
      <w:proofErr w:type="spellStart"/>
      <w:r w:rsidRPr="00842879">
        <w:rPr>
          <w:rFonts w:ascii="Comic Sans MS" w:hAnsi="Comic Sans MS"/>
          <w:sz w:val="24"/>
          <w:szCs w:val="24"/>
        </w:rPr>
        <w:t>argument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it </w:t>
      </w:r>
      <w:proofErr w:type="spellStart"/>
      <w:r w:rsidRPr="00842879">
        <w:rPr>
          <w:rFonts w:ascii="Comic Sans MS" w:hAnsi="Comic Sans MS"/>
          <w:sz w:val="24"/>
          <w:szCs w:val="24"/>
        </w:rPr>
        <w:t>will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print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list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including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functions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FB06966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9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deletes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shell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5DC863B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99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proofErr w:type="gram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sets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  <w:r w:rsidRPr="00842879">
        <w:rPr>
          <w:rFonts w:ascii="Comic Sans MS" w:hAnsi="Comic Sans MS"/>
          <w:sz w:val="24"/>
          <w:szCs w:val="24"/>
        </w:rPr>
        <w:t>.</w:t>
      </w:r>
    </w:p>
    <w:p w14:paraId="6BA6CDE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</w:p>
    <w:p w14:paraId="79370ADC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00" w:author="D" w:date="2022-08-27T21:46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1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Command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02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03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Description</w:t>
      </w:r>
      <w:proofErr w:type="spellEnd"/>
    </w:p>
    <w:p w14:paraId="4FA88D3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04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05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06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03F259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07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>env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08" w:author="D" w:date="2022-08-27T21:46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  <w:t xml:space="preserve">Displays </w:t>
      </w:r>
      <w:proofErr w:type="spellStart"/>
      <w:r w:rsidRPr="00842879">
        <w:rPr>
          <w:rFonts w:ascii="Comic Sans MS" w:hAnsi="Comic Sans MS"/>
          <w:sz w:val="24"/>
          <w:szCs w:val="24"/>
        </w:rPr>
        <w:t>all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variables</w:t>
      </w:r>
      <w:proofErr w:type="spellEnd"/>
    </w:p>
    <w:p w14:paraId="6192EAAC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0417DC">
        <w:rPr>
          <w:rFonts w:ascii="Comic Sans MS" w:hAnsi="Comic Sans MS"/>
          <w:b/>
          <w:bCs/>
          <w:sz w:val="24"/>
          <w:szCs w:val="24"/>
          <w:rPrChange w:id="10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VARIABLE_NAME=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variable_value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Create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new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5C41C53D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1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$VARIABLE</w:t>
      </w:r>
      <w:r w:rsidRPr="000417DC">
        <w:rPr>
          <w:rFonts w:ascii="Comic Sans MS" w:hAnsi="Comic Sans MS"/>
          <w:b/>
          <w:bCs/>
          <w:sz w:val="24"/>
          <w:szCs w:val="24"/>
          <w:rPrChange w:id="11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display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62389F8E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4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unset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Remove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314E0818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1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export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17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18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Variable</w:t>
      </w:r>
      <w:proofErr w:type="spellEnd"/>
      <w:r w:rsidRPr="000417DC">
        <w:rPr>
          <w:rFonts w:ascii="Comic Sans MS" w:hAnsi="Comic Sans MS"/>
          <w:b/>
          <w:bCs/>
          <w:sz w:val="24"/>
          <w:szCs w:val="24"/>
          <w:rPrChange w:id="119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=</w:t>
      </w:r>
      <w:proofErr w:type="spellStart"/>
      <w:r w:rsidRPr="000417DC">
        <w:rPr>
          <w:rFonts w:ascii="Comic Sans MS" w:hAnsi="Comic Sans MS"/>
          <w:b/>
          <w:bCs/>
          <w:sz w:val="24"/>
          <w:szCs w:val="24"/>
          <w:rPrChange w:id="120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ab/>
      </w:r>
      <w:r w:rsidRPr="00842879">
        <w:rPr>
          <w:rFonts w:ascii="Comic Sans MS" w:hAnsi="Comic Sans MS"/>
          <w:sz w:val="24"/>
          <w:szCs w:val="24"/>
        </w:rPr>
        <w:tab/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set </w:t>
      </w:r>
      <w:proofErr w:type="spellStart"/>
      <w:r w:rsidRPr="00842879">
        <w:rPr>
          <w:rFonts w:ascii="Comic Sans MS" w:hAnsi="Comic Sans MS"/>
          <w:sz w:val="24"/>
          <w:szCs w:val="24"/>
        </w:rPr>
        <w:t>value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of an </w:t>
      </w:r>
      <w:proofErr w:type="spellStart"/>
      <w:r w:rsidRPr="00842879">
        <w:rPr>
          <w:rFonts w:ascii="Comic Sans MS" w:hAnsi="Comic Sans MS"/>
          <w:sz w:val="24"/>
          <w:szCs w:val="24"/>
        </w:rPr>
        <w:t>environment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variable</w:t>
      </w:r>
      <w:proofErr w:type="spellEnd"/>
    </w:p>
    <w:p w14:paraId="19993DB7" w14:textId="77777777" w:rsidR="00842879" w:rsidRPr="000417DC" w:rsidRDefault="00842879" w:rsidP="00842879">
      <w:pPr>
        <w:rPr>
          <w:rFonts w:ascii="Comic Sans MS" w:hAnsi="Comic Sans MS"/>
          <w:b/>
          <w:bCs/>
          <w:sz w:val="24"/>
          <w:szCs w:val="24"/>
          <w:rPrChange w:id="121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proofErr w:type="gramStart"/>
      <w:r w:rsidRPr="000417DC">
        <w:rPr>
          <w:rFonts w:ascii="Comic Sans MS" w:hAnsi="Comic Sans MS"/>
          <w:b/>
          <w:bCs/>
          <w:sz w:val="24"/>
          <w:szCs w:val="24"/>
          <w:rPrChange w:id="122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echo</w:t>
      </w:r>
      <w:proofErr w:type="spellEnd"/>
      <w:proofErr w:type="gramEnd"/>
      <w:r w:rsidRPr="000417DC">
        <w:rPr>
          <w:rFonts w:ascii="Comic Sans MS" w:hAnsi="Comic Sans MS"/>
          <w:b/>
          <w:bCs/>
          <w:sz w:val="24"/>
          <w:szCs w:val="24"/>
          <w:rPrChange w:id="123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$PATH : </w:t>
      </w:r>
    </w:p>
    <w:p w14:paraId="26E1436A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r w:rsidRPr="00842879">
        <w:rPr>
          <w:rFonts w:ascii="Comic Sans MS" w:hAnsi="Comic Sans MS"/>
          <w:sz w:val="24"/>
          <w:szCs w:val="24"/>
        </w:rPr>
        <w:t xml:space="preserve">/usr/local/sbin:/usr/local/bin:/usr/sbin:/usr/bin:/sbin:/bin:/usr/games:/usr/local/games </w:t>
      </w:r>
    </w:p>
    <w:p w14:paraId="2AE3FA3F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r w:rsidRPr="00842879">
        <w:rPr>
          <w:rFonts w:ascii="Comic Sans MS" w:hAnsi="Comic Sans MS"/>
          <w:sz w:val="24"/>
          <w:szCs w:val="24"/>
        </w:rPr>
        <w:t>Add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 New Directory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the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842879">
        <w:rPr>
          <w:rFonts w:ascii="Comic Sans MS" w:hAnsi="Comic Sans MS"/>
          <w:sz w:val="24"/>
          <w:szCs w:val="24"/>
        </w:rPr>
        <w:t>Path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 $ </w:t>
      </w:r>
      <w:proofErr w:type="spellStart"/>
      <w:r w:rsidRPr="00842879">
        <w:rPr>
          <w:rFonts w:ascii="Comic Sans MS" w:hAnsi="Comic Sans MS"/>
          <w:sz w:val="24"/>
          <w:szCs w:val="24"/>
        </w:rPr>
        <w:t>export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PATH=$PATH:/</w:t>
      </w:r>
      <w:proofErr w:type="spellStart"/>
      <w:r w:rsidRPr="00842879">
        <w:rPr>
          <w:rFonts w:ascii="Comic Sans MS" w:hAnsi="Comic Sans MS"/>
          <w:sz w:val="24"/>
          <w:szCs w:val="24"/>
        </w:rPr>
        <w:t>games</w:t>
      </w:r>
      <w:proofErr w:type="spellEnd"/>
      <w:r w:rsidRPr="00842879">
        <w:rPr>
          <w:rFonts w:ascii="Comic Sans MS" w:hAnsi="Comic Sans MS"/>
          <w:sz w:val="24"/>
          <w:szCs w:val="24"/>
        </w:rPr>
        <w:t>/</w:t>
      </w:r>
      <w:proofErr w:type="spellStart"/>
      <w:r w:rsidRPr="00842879">
        <w:rPr>
          <w:rFonts w:ascii="Comic Sans MS" w:hAnsi="Comic Sans MS"/>
          <w:sz w:val="24"/>
          <w:szCs w:val="24"/>
        </w:rPr>
        <w:t>awesome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</w:p>
    <w:p w14:paraId="07041A55" w14:textId="1CFF8A57" w:rsidR="00842879" w:rsidRPr="000A61C8" w:rsidRDefault="003963CA" w:rsidP="00842879">
      <w:pPr>
        <w:rPr>
          <w:rFonts w:ascii="Comic Sans MS" w:hAnsi="Comic Sans MS"/>
          <w:b/>
          <w:bCs/>
          <w:sz w:val="28"/>
          <w:szCs w:val="28"/>
          <w:rPrChange w:id="124" w:author="D" w:date="2022-08-27T21:47:00Z">
            <w:rPr>
              <w:rFonts w:ascii="Comic Sans MS" w:hAnsi="Comic Sans MS"/>
              <w:sz w:val="24"/>
              <w:szCs w:val="24"/>
            </w:rPr>
          </w:rPrChange>
        </w:rPr>
      </w:pPr>
      <w:r w:rsidRPr="003963CA">
        <w:rPr>
          <w:rFonts w:ascii="Comic Sans MS" w:hAnsi="Comic Sans MS"/>
          <w:b/>
          <w:bCs/>
          <w:sz w:val="28"/>
          <w:szCs w:val="28"/>
        </w:rPr>
        <w:t>USERS AND GROUPS</w:t>
      </w:r>
    </w:p>
    <w:p w14:paraId="4372E161" w14:textId="77777777" w:rsidR="00842879" w:rsidRPr="00842879" w:rsidRDefault="00842879" w:rsidP="00842879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0A61C8">
        <w:rPr>
          <w:rFonts w:ascii="Comic Sans MS" w:hAnsi="Comic Sans MS"/>
          <w:b/>
          <w:bCs/>
          <w:sz w:val="24"/>
          <w:szCs w:val="24"/>
          <w:rPrChange w:id="125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>sudo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6" w:author="D" w:date="2022-08-27T21:47:00Z">
            <w:rPr>
              <w:rFonts w:ascii="Comic Sans MS" w:hAnsi="Comic Sans MS"/>
              <w:sz w:val="24"/>
              <w:szCs w:val="24"/>
            </w:rPr>
          </w:rPrChange>
        </w:rPr>
        <w:t xml:space="preserve"> ;</w:t>
      </w:r>
      <w:proofErr w:type="gramEnd"/>
      <w:r w:rsidRPr="00842879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842879">
        <w:rPr>
          <w:rFonts w:ascii="Comic Sans MS" w:hAnsi="Comic Sans MS"/>
          <w:sz w:val="24"/>
          <w:szCs w:val="24"/>
        </w:rPr>
        <w:t>superuser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do) </w:t>
      </w:r>
      <w:proofErr w:type="spellStart"/>
      <w:r w:rsidRPr="00842879">
        <w:rPr>
          <w:rFonts w:ascii="Comic Sans MS" w:hAnsi="Comic Sans MS"/>
          <w:sz w:val="24"/>
          <w:szCs w:val="24"/>
        </w:rPr>
        <w:t>command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gives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some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admin </w:t>
      </w:r>
      <w:proofErr w:type="spellStart"/>
      <w:r w:rsidRPr="00842879">
        <w:rPr>
          <w:rFonts w:ascii="Comic Sans MS" w:hAnsi="Comic Sans MS"/>
          <w:sz w:val="24"/>
          <w:szCs w:val="24"/>
        </w:rPr>
        <w:t>privileges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to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42879">
        <w:rPr>
          <w:rFonts w:ascii="Comic Sans MS" w:hAnsi="Comic Sans MS"/>
          <w:sz w:val="24"/>
          <w:szCs w:val="24"/>
        </w:rPr>
        <w:t>non</w:t>
      </w:r>
      <w:proofErr w:type="spellEnd"/>
      <w:r w:rsidRPr="00842879">
        <w:rPr>
          <w:rFonts w:ascii="Comic Sans MS" w:hAnsi="Comic Sans MS"/>
          <w:sz w:val="24"/>
          <w:szCs w:val="24"/>
        </w:rPr>
        <w:t xml:space="preserve">-admin </w:t>
      </w:r>
      <w:proofErr w:type="spellStart"/>
      <w:r w:rsidRPr="00842879">
        <w:rPr>
          <w:rFonts w:ascii="Comic Sans MS" w:hAnsi="Comic Sans MS"/>
          <w:sz w:val="24"/>
          <w:szCs w:val="24"/>
        </w:rPr>
        <w:t>users</w:t>
      </w:r>
      <w:proofErr w:type="spellEnd"/>
    </w:p>
    <w:p w14:paraId="293D306A" w14:textId="2D205BB9" w:rsidR="00842879" w:rsidRPr="000A61C8" w:rsidRDefault="00842879" w:rsidP="00842879">
      <w:pPr>
        <w:rPr>
          <w:rFonts w:ascii="Comic Sans MS" w:hAnsi="Comic Sans MS"/>
          <w:b/>
          <w:bCs/>
          <w:sz w:val="24"/>
          <w:szCs w:val="24"/>
          <w:rPrChange w:id="127" w:author="D" w:date="2022-08-27T21:48:00Z">
            <w:rPr>
              <w:rFonts w:ascii="Comic Sans MS" w:hAnsi="Comic Sans MS"/>
              <w:sz w:val="24"/>
              <w:szCs w:val="24"/>
            </w:rPr>
          </w:rPrChange>
        </w:rPr>
      </w:pPr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28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Commands</w:t>
      </w:r>
      <w:proofErr w:type="spellEnd"/>
      <w:r w:rsidRPr="000A61C8">
        <w:rPr>
          <w:rFonts w:ascii="Comic Sans MS" w:hAnsi="Comic Sans MS"/>
          <w:b/>
          <w:bCs/>
          <w:sz w:val="24"/>
          <w:szCs w:val="24"/>
          <w:rPrChange w:id="129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ab/>
      </w:r>
      <w:ins w:id="130" w:author="D" w:date="2022-08-27T21:48:00Z"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  <w:r w:rsidR="000A61C8">
          <w:rPr>
            <w:rFonts w:ascii="Comic Sans MS" w:hAnsi="Comic Sans MS"/>
            <w:b/>
            <w:bCs/>
            <w:sz w:val="24"/>
            <w:szCs w:val="24"/>
          </w:rPr>
          <w:tab/>
        </w:r>
      </w:ins>
      <w:proofErr w:type="spellStart"/>
      <w:r w:rsidRPr="000A61C8">
        <w:rPr>
          <w:rFonts w:ascii="Comic Sans MS" w:hAnsi="Comic Sans MS"/>
          <w:b/>
          <w:bCs/>
          <w:sz w:val="24"/>
          <w:szCs w:val="24"/>
          <w:rPrChange w:id="131" w:author="D" w:date="2022-08-27T21:48:00Z">
            <w:rPr>
              <w:rFonts w:ascii="Comic Sans MS" w:hAnsi="Comic Sans MS"/>
              <w:sz w:val="24"/>
              <w:szCs w:val="24"/>
            </w:rPr>
          </w:rPrChange>
        </w:rPr>
        <w:t>Meaning</w:t>
      </w:r>
      <w:proofErr w:type="spellEnd"/>
    </w:p>
    <w:tbl>
      <w:tblPr>
        <w:tblW w:w="1129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  <w:gridCol w:w="8409"/>
      </w:tblGrid>
      <w:tr w:rsidR="00D42559" w:rsidRPr="00D42559" w14:paraId="6E8A80DE" w14:textId="77777777" w:rsidTr="00D42559">
        <w:trPr>
          <w:ins w:id="132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DC6BD59" w14:textId="77777777" w:rsidR="00D42559" w:rsidRPr="000A61C8" w:rsidRDefault="00D42559" w:rsidP="00D42559">
            <w:pPr>
              <w:spacing w:after="0" w:line="240" w:lineRule="auto"/>
              <w:rPr>
                <w:ins w:id="133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34" w:author="D" w:date="2022-08-27T21:48:00Z">
                  <w:rPr>
                    <w:ins w:id="135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36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3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-l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5AB2CE" w14:textId="77777777" w:rsidR="00D42559" w:rsidRPr="00D42559" w:rsidRDefault="00D42559" w:rsidP="00D42559">
            <w:pPr>
              <w:spacing w:after="0" w:line="240" w:lineRule="auto"/>
              <w:rPr>
                <w:ins w:id="139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40" w:author="D" w:date="2022-08-27T20:49:00Z">
                  <w:rPr>
                    <w:ins w:id="141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142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List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available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1A414659" w14:textId="77777777" w:rsidTr="00D42559">
        <w:trPr>
          <w:ins w:id="14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27EC48D" w14:textId="77777777" w:rsidR="00D42559" w:rsidRPr="000A61C8" w:rsidRDefault="00D42559" w:rsidP="00D42559">
            <w:pPr>
              <w:spacing w:after="0" w:line="240" w:lineRule="auto"/>
              <w:rPr>
                <w:ins w:id="15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51" w:author="D" w:date="2022-08-27T21:48:00Z">
                  <w:rPr>
                    <w:ins w:id="15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5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4473175" w14:textId="77777777" w:rsidR="00D42559" w:rsidRPr="00D42559" w:rsidRDefault="00D42559" w:rsidP="00D42559">
            <w:pPr>
              <w:spacing w:after="0" w:line="240" w:lineRule="auto"/>
              <w:rPr>
                <w:ins w:id="157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58" w:author="D" w:date="2022-08-27T20:49:00Z">
                  <w:rPr>
                    <w:ins w:id="15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60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607C1691" w14:textId="77777777" w:rsidTr="00D42559">
        <w:trPr>
          <w:ins w:id="166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5348CF0" w14:textId="77777777" w:rsidR="00D42559" w:rsidRPr="000A61C8" w:rsidRDefault="00D42559" w:rsidP="00D42559">
            <w:pPr>
              <w:spacing w:after="0" w:line="240" w:lineRule="auto"/>
              <w:rPr>
                <w:ins w:id="167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68" w:author="D" w:date="2022-08-27T21:48:00Z">
                  <w:rPr>
                    <w:ins w:id="169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70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7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C0FAD66" w14:textId="77777777" w:rsidR="00D42559" w:rsidRPr="00D42559" w:rsidRDefault="00D42559" w:rsidP="00D42559">
            <w:pPr>
              <w:spacing w:after="0" w:line="240" w:lineRule="auto"/>
              <w:rPr>
                <w:ins w:id="17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77" w:author="D" w:date="2022-08-27T20:49:00Z">
                  <w:rPr>
                    <w:ins w:id="17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7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8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5429743" w14:textId="77777777" w:rsidTr="00D42559">
        <w:trPr>
          <w:ins w:id="185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37AA3D4" w14:textId="77777777" w:rsidR="00D42559" w:rsidRPr="000A61C8" w:rsidRDefault="00D42559" w:rsidP="00D42559">
            <w:pPr>
              <w:spacing w:after="0" w:line="240" w:lineRule="auto"/>
              <w:rPr>
                <w:ins w:id="186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187" w:author="D" w:date="2022-08-27T21:48:00Z">
                  <w:rPr>
                    <w:ins w:id="18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189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3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19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2EBA5C0" w14:textId="77777777" w:rsidR="00D42559" w:rsidRPr="00D42559" w:rsidRDefault="00D42559" w:rsidP="00D42559">
            <w:pPr>
              <w:spacing w:after="0" w:line="240" w:lineRule="auto"/>
              <w:rPr>
                <w:ins w:id="195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196" w:author="D" w:date="2022-08-27T20:49:00Z">
                  <w:rPr>
                    <w:ins w:id="19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198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19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Run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command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0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576CE898" w14:textId="77777777" w:rsidTr="00D42559">
        <w:trPr>
          <w:ins w:id="20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6B19704" w14:textId="77777777" w:rsidR="00D42559" w:rsidRPr="000A61C8" w:rsidRDefault="00D42559" w:rsidP="00D42559">
            <w:pPr>
              <w:spacing w:after="0" w:line="240" w:lineRule="auto"/>
              <w:rPr>
                <w:ins w:id="20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06" w:author="D" w:date="2022-08-27T21:48:00Z">
                  <w:rPr>
                    <w:ins w:id="20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0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0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1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5FB5EB4" w14:textId="77777777" w:rsidR="00D42559" w:rsidRPr="00D42559" w:rsidRDefault="00D42559" w:rsidP="00D42559">
            <w:pPr>
              <w:spacing w:after="0" w:line="240" w:lineRule="auto"/>
              <w:rPr>
                <w:ins w:id="211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12" w:author="D" w:date="2022-08-27T20:49:00Z">
                  <w:rPr>
                    <w:ins w:id="21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14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1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177A4BE" w14:textId="77777777" w:rsidTr="00D42559">
        <w:trPr>
          <w:ins w:id="22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823FAD2" w14:textId="77777777" w:rsidR="00D42559" w:rsidRPr="000A61C8" w:rsidRDefault="00D42559" w:rsidP="00D42559">
            <w:pPr>
              <w:spacing w:after="0" w:line="240" w:lineRule="auto"/>
              <w:rPr>
                <w:ins w:id="22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26" w:author="D" w:date="2022-08-27T21:48:00Z">
                  <w:rPr>
                    <w:ins w:id="22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2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2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3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759F778" w14:textId="77777777" w:rsidR="00D42559" w:rsidRPr="00D42559" w:rsidRDefault="00D42559" w:rsidP="00D42559">
            <w:pPr>
              <w:spacing w:after="0" w:line="240" w:lineRule="auto"/>
              <w:rPr>
                <w:ins w:id="231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32" w:author="D" w:date="2022-08-27T20:49:00Z">
                  <w:rPr>
                    <w:ins w:id="23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34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3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superuser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4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039FB830" w14:textId="77777777" w:rsidTr="00D42559">
        <w:trPr>
          <w:ins w:id="250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5F7C0F2" w14:textId="77777777" w:rsidR="00D42559" w:rsidRPr="000A61C8" w:rsidRDefault="00D42559" w:rsidP="00D42559">
            <w:pPr>
              <w:spacing w:after="0" w:line="240" w:lineRule="auto"/>
              <w:rPr>
                <w:ins w:id="251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52" w:author="D" w:date="2022-08-27T21:48:00Z">
                  <w:rPr>
                    <w:ins w:id="253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54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su -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5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CB1FF65" w14:textId="77777777" w:rsidR="00D42559" w:rsidRPr="00D42559" w:rsidRDefault="00D42559" w:rsidP="00D42559">
            <w:pPr>
              <w:spacing w:after="0" w:line="240" w:lineRule="auto"/>
              <w:rPr>
                <w:ins w:id="25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59" w:author="D" w:date="2022-08-27T20:49:00Z">
                  <w:rPr>
                    <w:ins w:id="26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6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Switch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to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6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account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with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the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username's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environment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7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3718ABF8" w14:textId="77777777" w:rsidTr="00D42559">
        <w:trPr>
          <w:ins w:id="279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169AB88" w14:textId="77777777" w:rsidR="00D42559" w:rsidRPr="000A61C8" w:rsidRDefault="00D42559" w:rsidP="00D42559">
            <w:pPr>
              <w:spacing w:after="0" w:line="240" w:lineRule="auto"/>
              <w:rPr>
                <w:ins w:id="280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81" w:author="D" w:date="2022-08-27T21:48:00Z">
                  <w:rPr>
                    <w:ins w:id="282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83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4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85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DE64CAE" w14:textId="77777777" w:rsidR="00D42559" w:rsidRPr="00D42559" w:rsidRDefault="00D42559" w:rsidP="00D42559">
            <w:pPr>
              <w:spacing w:after="0" w:line="240" w:lineRule="auto"/>
              <w:rPr>
                <w:ins w:id="286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287" w:author="D" w:date="2022-08-27T20:49:00Z">
                  <w:rPr>
                    <w:ins w:id="288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ins w:id="289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1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29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</w:ins>
          </w:p>
        </w:tc>
      </w:tr>
      <w:tr w:rsidR="00D42559" w:rsidRPr="00D42559" w14:paraId="15A1793D" w14:textId="77777777" w:rsidTr="00D42559">
        <w:trPr>
          <w:ins w:id="294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88A0D34" w14:textId="77777777" w:rsidR="00D42559" w:rsidRPr="000A61C8" w:rsidRDefault="00D42559" w:rsidP="00D42559">
            <w:pPr>
              <w:spacing w:after="0" w:line="240" w:lineRule="auto"/>
              <w:rPr>
                <w:ins w:id="295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296" w:author="D" w:date="2022-08-27T21:48:00Z">
                  <w:rPr>
                    <w:ins w:id="297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298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29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lastRenderedPageBreak/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0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1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root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02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32961FF" w14:textId="77777777" w:rsidR="00D42559" w:rsidRPr="00D42559" w:rsidRDefault="00D42559" w:rsidP="00D42559">
            <w:pPr>
              <w:spacing w:after="0" w:line="240" w:lineRule="auto"/>
              <w:rPr>
                <w:ins w:id="303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04" w:author="D" w:date="2022-08-27T20:49:00Z">
                  <w:rPr>
                    <w:ins w:id="305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ins w:id="306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7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Same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8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09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above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10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</w:tc>
      </w:tr>
      <w:tr w:rsidR="00D42559" w:rsidRPr="00D42559" w14:paraId="4EC66F70" w14:textId="77777777" w:rsidTr="00D42559">
        <w:trPr>
          <w:ins w:id="311" w:author="D" w:date="2022-08-27T20:49:00Z"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B4C78A" w14:textId="77777777" w:rsidR="00D42559" w:rsidRPr="000A61C8" w:rsidRDefault="00D42559" w:rsidP="00D42559">
            <w:pPr>
              <w:spacing w:after="0" w:line="240" w:lineRule="auto"/>
              <w:rPr>
                <w:ins w:id="312" w:author="D" w:date="2022-08-27T20:49:00Z"/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  <w:rPrChange w:id="313" w:author="D" w:date="2022-08-27T21:48:00Z">
                  <w:rPr>
                    <w:ins w:id="314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  <w:proofErr w:type="spellStart"/>
            <w:proofErr w:type="gramStart"/>
            <w:ins w:id="315" w:author="D" w:date="2022-08-27T20:49:00Z"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6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sudo</w:t>
              </w:r>
              <w:proofErr w:type="spellEnd"/>
              <w:proofErr w:type="gram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7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-u </w:t>
              </w:r>
              <w:proofErr w:type="spellStart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8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0A61C8">
                <w:rPr>
                  <w:rFonts w:ascii="Comic Sans MS" w:eastAsia="Times New Roman" w:hAnsi="Comic Sans MS" w:cs="Times New Roman"/>
                  <w:b/>
                  <w:bCs/>
                  <w:color w:val="212529"/>
                  <w:sz w:val="24"/>
                  <w:szCs w:val="24"/>
                  <w:lang w:eastAsia="tr-TR"/>
                  <w:rPrChange w:id="319" w:author="D" w:date="2022-08-27T21:48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-s</w:t>
              </w:r>
            </w:ins>
          </w:p>
        </w:tc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D207B68" w14:textId="24FB59CC" w:rsidR="00D42559" w:rsidRDefault="00D42559" w:rsidP="00D42559">
            <w:pPr>
              <w:spacing w:after="0" w:line="240" w:lineRule="auto"/>
              <w:rPr>
                <w:ins w:id="320" w:author="D" w:date="2022-08-27T20:5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  <w:ins w:id="321" w:author="D" w:date="2022-08-27T20:49:00Z"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2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Start a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3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shell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4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 xml:space="preserve"> as </w:t>
              </w:r>
              <w:proofErr w:type="spellStart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5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user</w:t>
              </w:r>
              <w:proofErr w:type="spellEnd"/>
              <w:r w:rsidRPr="00D42559">
                <w:rPr>
                  <w:rFonts w:ascii="Comic Sans MS" w:eastAsia="Times New Roman" w:hAnsi="Comic Sans MS" w:cs="Times New Roman"/>
                  <w:color w:val="212529"/>
                  <w:sz w:val="24"/>
                  <w:szCs w:val="24"/>
                  <w:lang w:eastAsia="tr-TR"/>
                  <w:rPrChange w:id="326" w:author="D" w:date="2022-08-27T20:49:00Z">
                    <w:rPr>
                      <w:rFonts w:ascii="Formular" w:eastAsia="Times New Roman" w:hAnsi="Formular" w:cs="Times New Roman"/>
                      <w:color w:val="212529"/>
                      <w:sz w:val="29"/>
                      <w:szCs w:val="29"/>
                      <w:lang w:eastAsia="tr-TR"/>
                    </w:rPr>
                  </w:rPrChange>
                </w:rPr>
                <w:t>.</w:t>
              </w:r>
            </w:ins>
          </w:p>
          <w:p w14:paraId="59B09B42" w14:textId="77777777" w:rsidR="00F41156" w:rsidRDefault="00F41156" w:rsidP="00D42559">
            <w:pPr>
              <w:spacing w:after="0" w:line="240" w:lineRule="auto"/>
              <w:rPr>
                <w:ins w:id="327" w:author="D" w:date="2022-08-27T20:52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pPr>
          </w:p>
          <w:p w14:paraId="2857E3AF" w14:textId="1FE63232" w:rsidR="00D42559" w:rsidRPr="00D42559" w:rsidRDefault="00D42559" w:rsidP="00D42559">
            <w:pPr>
              <w:spacing w:after="0" w:line="240" w:lineRule="auto"/>
              <w:rPr>
                <w:ins w:id="328" w:author="D" w:date="2022-08-27T20:49:00Z"/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  <w:rPrChange w:id="329" w:author="D" w:date="2022-08-27T20:49:00Z">
                  <w:rPr>
                    <w:ins w:id="330" w:author="D" w:date="2022-08-27T20:49:00Z"/>
                    <w:rFonts w:ascii="Formular" w:eastAsia="Times New Roman" w:hAnsi="Formular" w:cs="Times New Roman"/>
                    <w:color w:val="212529"/>
                    <w:sz w:val="29"/>
                    <w:szCs w:val="29"/>
                    <w:lang w:eastAsia="tr-TR"/>
                  </w:rPr>
                </w:rPrChange>
              </w:rPr>
            </w:pPr>
          </w:p>
        </w:tc>
      </w:tr>
    </w:tbl>
    <w:p w14:paraId="30FEA79D" w14:textId="2ED90666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31" w:author="D" w:date="2022-08-27T21:00:00Z"/>
          <w:rFonts w:ascii="Comic Sans MS" w:hAnsi="Comic Sans MS"/>
          <w:color w:val="212529"/>
          <w:sz w:val="24"/>
          <w:szCs w:val="24"/>
          <w:shd w:val="clear" w:color="auto" w:fill="FFFFFF"/>
          <w:rPrChange w:id="332" w:author="D" w:date="2022-08-27T21:00:00Z">
            <w:rPr>
              <w:ins w:id="333" w:author="D" w:date="2022-08-27T21:00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334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335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6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</w:t>
        </w:r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37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</w:ins>
      <w:ins w:id="338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39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40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enables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be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run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another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4710E7F" w14:textId="21863F8C" w:rsidR="00F41156" w:rsidRPr="00F41156" w:rsidRDefault="00F41156">
      <w:pPr>
        <w:shd w:val="clear" w:color="auto" w:fill="FFFFFF"/>
        <w:spacing w:after="0" w:line="240" w:lineRule="auto"/>
        <w:outlineLvl w:val="2"/>
        <w:rPr>
          <w:ins w:id="354" w:author="D" w:date="2022-08-27T21:0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355" w:author="D" w:date="2022-08-27T21:00:00Z">
            <w:rPr>
              <w:ins w:id="356" w:author="D" w:date="2022-08-27T21:00:00Z"/>
              <w:rFonts w:ascii="Formular" w:eastAsia="Times New Roman" w:hAnsi="Formular" w:cs="Times New Roman"/>
              <w:color w:val="212529"/>
              <w:sz w:val="27"/>
              <w:szCs w:val="27"/>
              <w:lang w:eastAsia="tr-TR"/>
            </w:rPr>
          </w:rPrChange>
        </w:rPr>
        <w:pPrChange w:id="357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358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59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su -</w:t>
        </w:r>
      </w:ins>
      <w:proofErr w:type="gramEnd"/>
      <w:ins w:id="360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61" w:author="D" w:date="2022-08-27T21:00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62" w:author="D" w:date="2022-08-27T21:00:00Z">
              <w:rPr>
                <w:rFonts w:ascii="Formular" w:eastAsia="Times New Roman" w:hAnsi="Formular" w:cs="Times New Roman"/>
                <w:b/>
                <w:bCs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 </w:t>
        </w:r>
        <w:proofErr w:type="spellStart"/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36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r</w:t>
        </w:r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etains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shell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environment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default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B7714BF" w14:textId="5940804E" w:rsidR="00842879" w:rsidRPr="00F41156" w:rsidDel="00D42559" w:rsidRDefault="00280971">
      <w:pPr>
        <w:shd w:val="clear" w:color="auto" w:fill="FFFFFF"/>
        <w:spacing w:after="0" w:afterAutospacing="1" w:line="240" w:lineRule="auto"/>
        <w:outlineLvl w:val="2"/>
        <w:rPr>
          <w:del w:id="379" w:author="D" w:date="2022-08-27T20:49:00Z"/>
          <w:rFonts w:ascii="Comic Sans MS" w:hAnsi="Comic Sans MS"/>
          <w:b/>
          <w:bCs/>
          <w:sz w:val="24"/>
          <w:szCs w:val="24"/>
          <w:rPrChange w:id="380" w:author="D" w:date="2022-08-27T21:00:00Z">
            <w:rPr>
              <w:del w:id="381" w:author="D" w:date="2022-08-27T20:49:00Z"/>
              <w:rFonts w:ascii="Comic Sans MS" w:hAnsi="Comic Sans MS"/>
              <w:sz w:val="24"/>
              <w:szCs w:val="24"/>
            </w:rPr>
          </w:rPrChange>
        </w:rPr>
        <w:pPrChange w:id="382" w:author="D" w:date="2022-08-27T21:00:00Z">
          <w:pPr/>
        </w:pPrChange>
      </w:pPr>
      <w:proofErr w:type="spellStart"/>
      <w:ins w:id="383" w:author="D" w:date="2022-08-27T20:52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</w:t>
        </w:r>
        <w:r w:rsidR="00D42559"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384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hoami</w:t>
        </w:r>
      </w:ins>
      <w:proofErr w:type="spellEnd"/>
      <w:ins w:id="385" w:author="D" w:date="2022-08-28T22:26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386" w:author="D" w:date="2022-08-27T20:52:00Z">
        <w:r w:rsidR="00D42559" w:rsidRPr="00F41156">
          <w:rPr>
            <w:rFonts w:ascii="Comic Sans MS" w:hAnsi="Comic Sans MS"/>
            <w:b/>
            <w:bCs/>
            <w:sz w:val="24"/>
            <w:szCs w:val="24"/>
            <w:rPrChange w:id="38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>;</w:t>
        </w:r>
        <w:r w:rsidR="00D42559" w:rsidRPr="00F41156">
          <w:rPr>
            <w:rFonts w:ascii="Comic Sans MS" w:hAnsi="Comic Sans MS"/>
            <w:b/>
            <w:bCs/>
            <w:sz w:val="24"/>
            <w:szCs w:val="24"/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username</w:t>
        </w:r>
        <w:proofErr w:type="spellEnd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proofErr w:type="gramStart"/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indicated</w:t>
        </w:r>
        <w:proofErr w:type="spellEnd"/>
        <w:r w:rsidR="00254218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r w:rsidR="00D42559"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3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  <w:proofErr w:type="gramEnd"/>
      <w:del w:id="395" w:author="D" w:date="2022-08-27T20:49:00Z"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-l</w:delText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="00842879" w:rsidRPr="00F41156" w:rsidDel="00D42559">
          <w:rPr>
            <w:rFonts w:ascii="Comic Sans MS" w:hAnsi="Comic Sans MS"/>
            <w:b/>
            <w:bCs/>
            <w:sz w:val="24"/>
            <w:szCs w:val="24"/>
            <w:rPrChange w:id="39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List available commands.</w:delText>
        </w:r>
      </w:del>
    </w:p>
    <w:p w14:paraId="1263ACBF" w14:textId="2165CB1B" w:rsidR="00842879" w:rsidRPr="00F41156" w:rsidDel="00D42559" w:rsidRDefault="00842879">
      <w:pPr>
        <w:spacing w:after="0"/>
        <w:rPr>
          <w:del w:id="400" w:author="D" w:date="2022-08-27T20:49:00Z"/>
          <w:rFonts w:ascii="Comic Sans MS" w:hAnsi="Comic Sans MS"/>
          <w:b/>
          <w:bCs/>
          <w:sz w:val="24"/>
          <w:szCs w:val="24"/>
          <w:rPrChange w:id="401" w:author="D" w:date="2022-08-27T21:00:00Z">
            <w:rPr>
              <w:del w:id="402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03" w:author="D" w:date="2022-08-27T21:00:00Z">
          <w:pPr/>
        </w:pPrChange>
      </w:pPr>
      <w:del w:id="404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5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0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14E6C832" w14:textId="592D81A8" w:rsidR="00842879" w:rsidRPr="00F41156" w:rsidDel="00D42559" w:rsidRDefault="00842879">
      <w:pPr>
        <w:spacing w:after="0"/>
        <w:rPr>
          <w:del w:id="408" w:author="D" w:date="2022-08-27T20:49:00Z"/>
          <w:rFonts w:ascii="Comic Sans MS" w:hAnsi="Comic Sans MS"/>
          <w:b/>
          <w:bCs/>
          <w:sz w:val="24"/>
          <w:szCs w:val="24"/>
          <w:rPrChange w:id="409" w:author="D" w:date="2022-08-27T21:00:00Z">
            <w:rPr>
              <w:del w:id="41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1" w:author="D" w:date="2022-08-27T21:00:00Z">
          <w:pPr/>
        </w:pPrChange>
      </w:pPr>
      <w:del w:id="41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1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Run command as root.</w:delText>
        </w:r>
      </w:del>
    </w:p>
    <w:p w14:paraId="749AF177" w14:textId="41D3E25F" w:rsidR="00842879" w:rsidRPr="00F41156" w:rsidDel="00D42559" w:rsidRDefault="00842879">
      <w:pPr>
        <w:spacing w:after="0"/>
        <w:rPr>
          <w:del w:id="415" w:author="D" w:date="2022-08-27T20:49:00Z"/>
          <w:rFonts w:ascii="Comic Sans MS" w:hAnsi="Comic Sans MS"/>
          <w:b/>
          <w:bCs/>
          <w:sz w:val="24"/>
          <w:szCs w:val="24"/>
          <w:rPrChange w:id="416" w:author="D" w:date="2022-08-27T21:00:00Z">
            <w:rPr>
              <w:del w:id="417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18" w:author="D" w:date="2022-08-27T21:00:00Z">
          <w:pPr/>
        </w:pPrChange>
      </w:pPr>
      <w:del w:id="419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command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 xml:space="preserve"> to the superuser account.</w:delText>
        </w:r>
      </w:del>
    </w:p>
    <w:p w14:paraId="772E511F" w14:textId="78A03644" w:rsidR="00842879" w:rsidRPr="00F41156" w:rsidDel="00D42559" w:rsidRDefault="00842879">
      <w:pPr>
        <w:spacing w:after="0"/>
        <w:rPr>
          <w:del w:id="422" w:author="D" w:date="2022-08-27T20:49:00Z"/>
          <w:rFonts w:ascii="Comic Sans MS" w:hAnsi="Comic Sans MS"/>
          <w:b/>
          <w:bCs/>
          <w:sz w:val="24"/>
          <w:szCs w:val="24"/>
          <w:rPrChange w:id="423" w:author="D" w:date="2022-08-27T21:00:00Z">
            <w:rPr>
              <w:del w:id="424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25" w:author="D" w:date="2022-08-27T21:00:00Z">
          <w:pPr/>
        </w:pPrChange>
      </w:pPr>
      <w:del w:id="426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2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superuser account with root's environment.</w:delText>
        </w:r>
      </w:del>
    </w:p>
    <w:p w14:paraId="46EB0BDF" w14:textId="354ED427" w:rsidR="00842879" w:rsidRPr="00F41156" w:rsidDel="00D42559" w:rsidRDefault="00842879">
      <w:pPr>
        <w:spacing w:after="0"/>
        <w:rPr>
          <w:del w:id="431" w:author="D" w:date="2022-08-27T20:49:00Z"/>
          <w:rFonts w:ascii="Comic Sans MS" w:hAnsi="Comic Sans MS"/>
          <w:b/>
          <w:bCs/>
          <w:sz w:val="24"/>
          <w:szCs w:val="24"/>
          <w:rPrChange w:id="432" w:author="D" w:date="2022-08-27T21:00:00Z">
            <w:rPr>
              <w:del w:id="43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34" w:author="D" w:date="2022-08-27T21:00:00Z">
          <w:pPr/>
        </w:pPrChange>
      </w:pPr>
      <w:del w:id="43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su - username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37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Switch to the username's account with the username's environment.</w:delText>
        </w:r>
      </w:del>
    </w:p>
    <w:p w14:paraId="42333C5C" w14:textId="6DD21D3F" w:rsidR="00842879" w:rsidRPr="00F41156" w:rsidDel="00D42559" w:rsidRDefault="00842879">
      <w:pPr>
        <w:spacing w:after="0"/>
        <w:rPr>
          <w:del w:id="438" w:author="D" w:date="2022-08-27T20:49:00Z"/>
          <w:rFonts w:ascii="Comic Sans MS" w:hAnsi="Comic Sans MS"/>
          <w:b/>
          <w:bCs/>
          <w:sz w:val="24"/>
          <w:szCs w:val="24"/>
          <w:rPrChange w:id="439" w:author="D" w:date="2022-08-27T21:00:00Z">
            <w:rPr>
              <w:del w:id="440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1" w:author="D" w:date="2022-08-27T21:00:00Z">
          <w:pPr/>
        </w:pPrChange>
      </w:pPr>
      <w:del w:id="442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3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44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Start a shell as root</w:delText>
        </w:r>
      </w:del>
    </w:p>
    <w:p w14:paraId="429F60CD" w14:textId="30B8DE38" w:rsidR="00842879" w:rsidRPr="00F41156" w:rsidDel="00D42559" w:rsidRDefault="00842879">
      <w:pPr>
        <w:spacing w:after="0"/>
        <w:rPr>
          <w:del w:id="445" w:author="D" w:date="2022-08-27T20:49:00Z"/>
          <w:rFonts w:ascii="Comic Sans MS" w:hAnsi="Comic Sans MS"/>
          <w:b/>
          <w:bCs/>
          <w:sz w:val="24"/>
          <w:szCs w:val="24"/>
          <w:rPrChange w:id="446" w:author="D" w:date="2022-08-27T21:00:00Z">
            <w:rPr>
              <w:del w:id="447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48" w:author="D" w:date="2022-08-27T21:00:00Z">
          <w:pPr/>
        </w:pPrChange>
      </w:pPr>
      <w:del w:id="449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root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1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2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  <w:delText>Same as above.</w:delText>
        </w:r>
      </w:del>
    </w:p>
    <w:p w14:paraId="775167F8" w14:textId="3F31C636" w:rsidR="00842879" w:rsidRPr="00F41156" w:rsidDel="00D42559" w:rsidRDefault="00842879">
      <w:pPr>
        <w:spacing w:after="0"/>
        <w:rPr>
          <w:del w:id="453" w:author="D" w:date="2022-08-27T20:49:00Z"/>
          <w:rFonts w:ascii="Comic Sans MS" w:hAnsi="Comic Sans MS"/>
          <w:b/>
          <w:bCs/>
          <w:sz w:val="24"/>
          <w:szCs w:val="24"/>
          <w:rPrChange w:id="454" w:author="D" w:date="2022-08-27T21:00:00Z">
            <w:rPr>
              <w:del w:id="455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56" w:author="D" w:date="2022-08-27T21:00:00Z">
          <w:pPr/>
        </w:pPrChange>
      </w:pPr>
      <w:del w:id="457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8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sudo -u user -s</w:delText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59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0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tab/>
        </w:r>
      </w:del>
    </w:p>
    <w:p w14:paraId="090E8A96" w14:textId="738DE479" w:rsidR="00842879" w:rsidRPr="00F41156" w:rsidDel="00D42559" w:rsidRDefault="00842879">
      <w:pPr>
        <w:spacing w:after="0"/>
        <w:rPr>
          <w:del w:id="461" w:author="D" w:date="2022-08-27T20:49:00Z"/>
          <w:rFonts w:ascii="Comic Sans MS" w:hAnsi="Comic Sans MS"/>
          <w:b/>
          <w:bCs/>
          <w:sz w:val="24"/>
          <w:szCs w:val="24"/>
          <w:rPrChange w:id="462" w:author="D" w:date="2022-08-27T21:00:00Z">
            <w:rPr>
              <w:del w:id="463" w:author="D" w:date="2022-08-27T20:49:00Z"/>
              <w:rFonts w:ascii="Comic Sans MS" w:hAnsi="Comic Sans MS"/>
              <w:sz w:val="24"/>
              <w:szCs w:val="24"/>
            </w:rPr>
          </w:rPrChange>
        </w:rPr>
        <w:pPrChange w:id="464" w:author="D" w:date="2022-08-27T21:00:00Z">
          <w:pPr/>
        </w:pPrChange>
      </w:pPr>
      <w:del w:id="465" w:author="D" w:date="2022-08-27T20:49:00Z">
        <w:r w:rsidRPr="00F41156" w:rsidDel="00D42559">
          <w:rPr>
            <w:rFonts w:ascii="Comic Sans MS" w:hAnsi="Comic Sans MS"/>
            <w:b/>
            <w:bCs/>
            <w:sz w:val="24"/>
            <w:szCs w:val="24"/>
            <w:rPrChange w:id="466" w:author="D" w:date="2022-08-27T21:00:00Z">
              <w:rPr>
                <w:rFonts w:ascii="Comic Sans MS" w:hAnsi="Comic Sans MS"/>
                <w:sz w:val="24"/>
                <w:szCs w:val="24"/>
              </w:rPr>
            </w:rPrChange>
          </w:rPr>
          <w:delText>Start a shell as user.</w:delText>
        </w:r>
      </w:del>
    </w:p>
    <w:p w14:paraId="0DE748C7" w14:textId="77777777" w:rsidR="00842879" w:rsidRPr="00F41156" w:rsidRDefault="00842879">
      <w:pPr>
        <w:spacing w:after="0"/>
        <w:rPr>
          <w:rFonts w:ascii="Comic Sans MS" w:hAnsi="Comic Sans MS"/>
          <w:b/>
          <w:bCs/>
          <w:sz w:val="24"/>
          <w:szCs w:val="24"/>
          <w:rPrChange w:id="467" w:author="D" w:date="2022-08-27T21:00:00Z">
            <w:rPr/>
          </w:rPrChange>
        </w:rPr>
        <w:pPrChange w:id="468" w:author="D" w:date="2022-08-27T21:00:00Z">
          <w:pPr/>
        </w:pPrChange>
      </w:pPr>
    </w:p>
    <w:p w14:paraId="7CDFBB2D" w14:textId="64BA709E" w:rsidR="00842879" w:rsidRPr="00F41156" w:rsidRDefault="00254218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469" w:author="D" w:date="2022-08-27T21:00:00Z">
            <w:rPr/>
          </w:rPrChange>
        </w:rPr>
        <w:pPrChange w:id="470" w:author="D" w:date="2022-08-27T21:00:00Z">
          <w:pPr/>
        </w:pPrChange>
      </w:pPr>
      <w:proofErr w:type="spellStart"/>
      <w:ins w:id="471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</w:ins>
      <w:proofErr w:type="spellEnd"/>
      <w:ins w:id="473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475" w:author="D" w:date="2022-08-27T20:53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47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47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with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details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about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49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</w:ins>
      <w:proofErr w:type="spellEnd"/>
    </w:p>
    <w:p w14:paraId="74CA9D4B" w14:textId="213FFF82" w:rsidR="0001783F" w:rsidRPr="00F41156" w:rsidRDefault="00254218">
      <w:pPr>
        <w:shd w:val="clear" w:color="auto" w:fill="FFFFFF"/>
        <w:spacing w:after="0" w:line="240" w:lineRule="auto"/>
        <w:outlineLvl w:val="2"/>
        <w:rPr>
          <w:ins w:id="497" w:author="D" w:date="2022-08-27T20:54:00Z"/>
          <w:rFonts w:ascii="Comic Sans MS" w:hAnsi="Comic Sans MS"/>
          <w:color w:val="212529"/>
          <w:sz w:val="24"/>
          <w:szCs w:val="24"/>
          <w:shd w:val="clear" w:color="auto" w:fill="FFFFFF"/>
          <w:rPrChange w:id="498" w:author="D" w:date="2022-08-27T21:00:00Z">
            <w:rPr>
              <w:ins w:id="499" w:author="D" w:date="2022-08-27T20:5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00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501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2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who</w:t>
        </w:r>
        <w:proofErr w:type="spellEnd"/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am i</w:t>
        </w:r>
      </w:ins>
      <w:ins w:id="504" w:author="D" w:date="2022-08-28T22:25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05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0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07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0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only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show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1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points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current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session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2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0721DB78" w14:textId="25E8A0DD" w:rsidR="00254218" w:rsidRPr="00F41156" w:rsidRDefault="00254218">
      <w:pPr>
        <w:shd w:val="clear" w:color="auto" w:fill="FFFFFF"/>
        <w:spacing w:after="0" w:line="240" w:lineRule="auto"/>
        <w:outlineLvl w:val="2"/>
        <w:rPr>
          <w:ins w:id="530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531" w:author="D" w:date="2022-08-27T21:00:00Z">
            <w:rPr>
              <w:ins w:id="532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33" w:author="D" w:date="2022-08-27T21:00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gramStart"/>
      <w:ins w:id="534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5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</w:t>
        </w:r>
        <w:proofErr w:type="gramEnd"/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</w:ins>
      <w:ins w:id="537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38" w:author="D" w:date="2022-08-27T20:54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39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r w:rsidRPr="00F41156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540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inform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who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4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logged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what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they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5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688B6E" w14:textId="719EA3B1" w:rsidR="00254218" w:rsidRDefault="00254218">
      <w:pPr>
        <w:shd w:val="clear" w:color="auto" w:fill="FFFFFF"/>
        <w:spacing w:after="0" w:line="240" w:lineRule="auto"/>
        <w:ind w:left="1416" w:hanging="1416"/>
        <w:outlineLvl w:val="2"/>
        <w:rPr>
          <w:ins w:id="559" w:author="D" w:date="2022-08-27T21:00:00Z"/>
          <w:rFonts w:ascii="Formular" w:hAnsi="Formular"/>
          <w:color w:val="212529"/>
          <w:sz w:val="29"/>
          <w:szCs w:val="29"/>
          <w:shd w:val="clear" w:color="auto" w:fill="FFFFFF"/>
        </w:rPr>
        <w:pPrChange w:id="560" w:author="D" w:date="2022-08-28T22:26:00Z">
          <w:pPr>
            <w:shd w:val="clear" w:color="auto" w:fill="FFFFFF"/>
            <w:spacing w:after="0" w:line="240" w:lineRule="auto"/>
            <w:outlineLvl w:val="2"/>
          </w:pPr>
        </w:pPrChange>
      </w:pPr>
      <w:ins w:id="561" w:author="D" w:date="2022-08-27T20:55:00Z">
        <w:r w:rsidRPr="00F41156">
          <w:rPr>
            <w:rFonts w:ascii="Comic Sans MS" w:eastAsia="Times New Roman" w:hAnsi="Comic Sans MS" w:cs="Times New Roman" w:hint="eastAsia"/>
            <w:b/>
            <w:bCs/>
            <w:color w:val="212529"/>
            <w:sz w:val="24"/>
            <w:szCs w:val="24"/>
            <w:lang w:eastAsia="tr-TR"/>
            <w:rPrChange w:id="562" w:author="D" w:date="2022-08-27T21:00:00Z">
              <w:rPr>
                <w:rFonts w:ascii="Formular" w:eastAsia="Times New Roman" w:hAnsi="Formular" w:cs="Times New Roman" w:hint="eastAsia"/>
                <w:color w:val="212529"/>
                <w:sz w:val="27"/>
                <w:szCs w:val="27"/>
                <w:lang w:eastAsia="tr-TR"/>
              </w:rPr>
            </w:rPrChange>
          </w:rPr>
          <w:t>İ</w:t>
        </w:r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3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 xml:space="preserve">d </w:t>
        </w:r>
      </w:ins>
      <w:proofErr w:type="gramStart"/>
      <w:ins w:id="564" w:author="D" w:date="2022-08-28T22:26:00Z">
        <w:r w:rsid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ab/>
        </w:r>
      </w:ins>
      <w:ins w:id="565" w:author="D" w:date="2022-08-27T20:55:00Z">
        <w:r w:rsidRPr="00F41156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566" w:author="D" w:date="2022-08-27T21:00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;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will</w:t>
        </w:r>
        <w:proofErr w:type="spellEnd"/>
        <w:proofErr w:type="gram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6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provide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primary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7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id,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list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4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5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6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7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groups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8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89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0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1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belong</w:t>
        </w:r>
        <w:proofErr w:type="spellEnd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2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F41156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593" w:author="D" w:date="2022-08-27T21:00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5F95BE4" w14:textId="69DA6633" w:rsidR="00F41156" w:rsidRDefault="00F41156" w:rsidP="00F41156">
      <w:pPr>
        <w:shd w:val="clear" w:color="auto" w:fill="FFFFFF"/>
        <w:spacing w:after="100" w:afterAutospacing="1" w:line="240" w:lineRule="auto"/>
        <w:outlineLvl w:val="1"/>
        <w:rPr>
          <w:ins w:id="594" w:author="D" w:date="2022-08-27T21:05:00Z"/>
          <w:rFonts w:ascii="Formular" w:hAnsi="Formular"/>
          <w:color w:val="212529"/>
          <w:sz w:val="29"/>
          <w:szCs w:val="29"/>
          <w:shd w:val="clear" w:color="auto" w:fill="FFFFFF"/>
        </w:rPr>
      </w:pPr>
      <w:ins w:id="595" w:author="D" w:date="2022-08-27T21:02:00Z"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etc</w:t>
        </w:r>
        <w:proofErr w:type="spellEnd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/</w:t>
        </w:r>
        <w:proofErr w:type="spellStart"/>
        <w:r w:rsidRPr="00F41156"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passwd</w:t>
        </w:r>
        <w:proofErr w:type="spellEnd"/>
        <w:r>
          <w:rPr>
            <w:rFonts w:ascii="Formular" w:eastAsia="Times New Roman" w:hAnsi="Formular" w:cs="Times New Roman"/>
            <w:color w:val="212529"/>
            <w:sz w:val="36"/>
            <w:szCs w:val="36"/>
            <w:lang w:eastAsia="tr-TR"/>
          </w:rPr>
          <w:t>;</w:t>
        </w:r>
        <w:r w:rsidRPr="00F41156"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On Linux,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the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local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user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database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 xml:space="preserve"> is 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etc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/</w:t>
        </w:r>
        <w:proofErr w:type="spellStart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passwd</w:t>
        </w:r>
        <w:proofErr w:type="spellEnd"/>
        <w:r>
          <w:rPr>
            <w:rFonts w:ascii="Formular" w:hAnsi="Formular"/>
            <w:color w:val="212529"/>
            <w:sz w:val="29"/>
            <w:szCs w:val="29"/>
            <w:shd w:val="clear" w:color="auto" w:fill="FFFFFF"/>
          </w:rPr>
          <w:t>.</w:t>
        </w:r>
      </w:ins>
    </w:p>
    <w:p w14:paraId="6FC14E6F" w14:textId="255F5AA9" w:rsidR="0002743E" w:rsidRPr="000417DC" w:rsidRDefault="0002743E">
      <w:pPr>
        <w:shd w:val="clear" w:color="auto" w:fill="FFFFFF"/>
        <w:spacing w:after="100" w:afterAutospacing="1" w:line="240" w:lineRule="auto"/>
        <w:jc w:val="both"/>
        <w:outlineLvl w:val="1"/>
        <w:rPr>
          <w:ins w:id="596" w:author="D" w:date="2022-08-27T21:06:00Z"/>
          <w:rFonts w:ascii="Comic Sans MS" w:hAnsi="Comic Sans MS"/>
          <w:color w:val="212529"/>
          <w:sz w:val="24"/>
          <w:szCs w:val="24"/>
          <w:shd w:val="clear" w:color="auto" w:fill="FFFFFF"/>
          <w:rPrChange w:id="597" w:author="D" w:date="2022-08-27T21:43:00Z">
            <w:rPr>
              <w:ins w:id="598" w:author="D" w:date="2022-08-27T21:06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599" w:author="D" w:date="2022-08-28T22:29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600" w:author="D" w:date="2022-08-27T21:05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01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602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0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proofErr w:type="spellStart"/>
      <w:ins w:id="604" w:author="D" w:date="2022-08-27T21:06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powerful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account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Linux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system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1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also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called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superuser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capable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doing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3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everything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even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other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4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userid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root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5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always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66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0.</w:t>
        </w:r>
      </w:ins>
    </w:p>
    <w:p w14:paraId="53DAA3C2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63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64" w:author="D" w:date="2022-08-27T21:43:00Z">
            <w:rPr>
              <w:ins w:id="665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66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667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6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@DESKTOP-UN6T2ES:~# id</w:t>
        </w:r>
      </w:ins>
    </w:p>
    <w:p w14:paraId="05C93ED1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70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71" w:author="D" w:date="2022-08-27T21:43:00Z">
            <w:rPr>
              <w:ins w:id="672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673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674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uid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7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8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79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gid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0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)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3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groups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4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=0(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86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)</w:t>
        </w:r>
      </w:ins>
    </w:p>
    <w:p w14:paraId="7A8FB234" w14:textId="669A5AE3" w:rsidR="0002743E" w:rsidRPr="000417DC" w:rsidRDefault="0002743E" w:rsidP="0002743E">
      <w:pPr>
        <w:shd w:val="clear" w:color="auto" w:fill="FFFFFF"/>
        <w:spacing w:after="0" w:line="240" w:lineRule="auto"/>
        <w:outlineLvl w:val="1"/>
        <w:rPr>
          <w:ins w:id="687" w:author="D" w:date="2022-08-27T21:0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688" w:author="D" w:date="2022-08-27T21:43:00Z">
            <w:rPr>
              <w:ins w:id="689" w:author="D" w:date="2022-08-27T21:0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</w:pPr>
      <w:proofErr w:type="gramStart"/>
      <w:ins w:id="690" w:author="D" w:date="2022-08-27T21:06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9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root</w:t>
        </w:r>
        <w:proofErr w:type="gram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69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@DESKTOP-UN6T2ES:~#</w:t>
        </w:r>
      </w:ins>
    </w:p>
    <w:p w14:paraId="4A9DAA14" w14:textId="77777777" w:rsidR="0002743E" w:rsidRPr="000417DC" w:rsidRDefault="0002743E">
      <w:pPr>
        <w:shd w:val="clear" w:color="auto" w:fill="FFFFFF"/>
        <w:spacing w:after="0" w:line="240" w:lineRule="auto"/>
        <w:outlineLvl w:val="1"/>
        <w:rPr>
          <w:ins w:id="693" w:author="D" w:date="2022-08-27T21:02:00Z"/>
          <w:rFonts w:ascii="Comic Sans MS" w:hAnsi="Comic Sans MS"/>
          <w:color w:val="212529"/>
          <w:sz w:val="24"/>
          <w:szCs w:val="24"/>
          <w:shd w:val="clear" w:color="auto" w:fill="FFFFFF"/>
          <w:rPrChange w:id="694" w:author="D" w:date="2022-08-27T21:43:00Z">
            <w:rPr>
              <w:ins w:id="695" w:author="D" w:date="2022-08-27T21:0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696" w:author="D" w:date="2022-08-27T21:0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</w:p>
    <w:p w14:paraId="3F1B947C" w14:textId="7DB62C9E" w:rsidR="0002743E" w:rsidRPr="000417DC" w:rsidRDefault="000417DC" w:rsidP="00F41156">
      <w:pPr>
        <w:shd w:val="clear" w:color="auto" w:fill="FFFFFF"/>
        <w:spacing w:after="100" w:afterAutospacing="1" w:line="240" w:lineRule="auto"/>
        <w:outlineLvl w:val="1"/>
        <w:rPr>
          <w:ins w:id="697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698" w:author="D" w:date="2022-08-27T21:43:00Z">
            <w:rPr>
              <w:ins w:id="699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700" w:author="D" w:date="2022-08-27T21:4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</w:t>
        </w:r>
      </w:ins>
      <w:ins w:id="701" w:author="D" w:date="2022-08-27T21:02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02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seradd</w:t>
        </w:r>
      </w:ins>
      <w:proofErr w:type="spellEnd"/>
      <w:ins w:id="703" w:author="D" w:date="2022-08-27T21:03:00Z">
        <w:r w:rsidR="00F41156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04" w:author="D" w:date="2022-08-27T21:4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="00F41156"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05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r w:rsidR="0002743E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06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proofErr w:type="gram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spellEnd"/>
        <w:r w:rsidR="0002743E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2952E8CA" w14:textId="37A8606B" w:rsidR="00F41156" w:rsidRPr="000417DC" w:rsidRDefault="0002743E" w:rsidP="00F41156">
      <w:pPr>
        <w:shd w:val="clear" w:color="auto" w:fill="FFFFFF"/>
        <w:spacing w:after="100" w:afterAutospacing="1" w:line="240" w:lineRule="auto"/>
        <w:outlineLvl w:val="1"/>
        <w:rPr>
          <w:ins w:id="717" w:author="D" w:date="2022-08-27T21:05:00Z"/>
          <w:rFonts w:ascii="Comic Sans MS" w:hAnsi="Comic Sans MS"/>
          <w:color w:val="212529"/>
          <w:sz w:val="24"/>
          <w:szCs w:val="24"/>
          <w:shd w:val="clear" w:color="auto" w:fill="FFFFFF"/>
          <w:rPrChange w:id="718" w:author="D" w:date="2022-08-27T21:43:00Z">
            <w:rPr>
              <w:ins w:id="719" w:author="D" w:date="2022-08-27T21:0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720" w:author="D" w:date="2022-08-27T21:03:00Z"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21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exp</w:t>
        </w:r>
        <w:proofErr w:type="spellEnd"/>
        <w:proofErr w:type="gramEnd"/>
        <w:r w:rsidRPr="007A0747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722" w:author="D" w:date="2022-08-28T22:2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</w:ins>
      <w:proofErr w:type="spellStart"/>
      <w:ins w:id="724" w:author="D" w:date="2022-08-27T21:04:00Z"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-m -d 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home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/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"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clarus</w:t>
        </w:r>
        <w:proofErr w:type="spellEnd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" </w:t>
        </w:r>
        <w:proofErr w:type="spellStart"/>
        <w:r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3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</w:ins>
      <w:proofErr w:type="spellEnd"/>
    </w:p>
    <w:p w14:paraId="0D8C0864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36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37" w:author="D" w:date="2022-08-27T21:43:00Z">
            <w:rPr>
              <w:ins w:id="738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39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-m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forcing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4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creation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5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502A957B" w14:textId="77777777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56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57" w:author="D" w:date="2022-08-27T21:43:00Z">
            <w:rPr>
              <w:ins w:id="758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59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-d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6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7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name of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6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home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directory</w:t>
        </w:r>
        <w:proofErr w:type="spellEnd"/>
      </w:ins>
    </w:p>
    <w:p w14:paraId="0CB56F85" w14:textId="1FE8370B" w:rsidR="0002743E" w:rsidRPr="000417DC" w:rsidRDefault="0002743E" w:rsidP="000274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ins w:id="774" w:author="D" w:date="2022-08-27T21:0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75" w:author="D" w:date="2022-08-27T21:43:00Z">
            <w:rPr>
              <w:ins w:id="776" w:author="D" w:date="2022-08-27T21:05:00Z"/>
              <w:rFonts w:ascii="Formular" w:eastAsia="Times New Roman" w:hAnsi="Formular" w:cs="Times New Roman"/>
              <w:color w:val="212529"/>
              <w:sz w:val="29"/>
              <w:szCs w:val="29"/>
              <w:lang w:eastAsia="tr-TR"/>
            </w:rPr>
          </w:rPrChange>
        </w:rPr>
      </w:pPr>
      <w:ins w:id="777" w:author="D" w:date="2022-08-27T21:05:00Z"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8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-c is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79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used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0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1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for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2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3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setting</w:t>
        </w:r>
        <w:proofErr w:type="spellEnd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4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a </w:t>
        </w:r>
        <w:proofErr w:type="spellStart"/>
        <w:r w:rsidRPr="000417D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785" w:author="D" w:date="2022-08-27T21:43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description</w:t>
        </w:r>
        <w:proofErr w:type="spellEnd"/>
      </w:ins>
    </w:p>
    <w:p w14:paraId="38B14673" w14:textId="19600845" w:rsidR="0094370D" w:rsidRPr="00320917" w:rsidRDefault="0002743E">
      <w:pPr>
        <w:shd w:val="clear" w:color="auto" w:fill="FFFFFF"/>
        <w:spacing w:after="100" w:afterAutospacing="1" w:line="240" w:lineRule="auto"/>
        <w:jc w:val="both"/>
        <w:outlineLvl w:val="1"/>
        <w:rPr>
          <w:ins w:id="786" w:author="D" w:date="2022-08-27T21:1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787" w:author="D" w:date="2022-08-27T21:15:00Z">
            <w:rPr>
              <w:ins w:id="788" w:author="D" w:date="2022-08-27T21:1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789" w:author="D" w:date="2022-08-28T22:2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790" w:author="D" w:date="2022-08-27T21:0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91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adduser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792" w:author="D" w:date="2022-08-27T21:43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;</w:t>
        </w:r>
      </w:ins>
      <w:proofErr w:type="gramEnd"/>
      <w:ins w:id="793" w:author="D" w:date="2022-08-27T21:08:00Z"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basically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79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</w:t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797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r w:rsidR="0094370D" w:rsidRPr="000417DC">
          <w:rPr>
            <w:rFonts w:ascii="Comic Sans MS" w:hAnsi="Comic Sans MS"/>
            <w:sz w:val="24"/>
            <w:szCs w:val="24"/>
            <w:rPrChange w:id="798" w:author="D" w:date="2022-08-27T21:43:00Z">
              <w:rPr/>
            </w:rPrChange>
          </w:rPr>
          <w:fldChar w:fldCharType="begin"/>
        </w:r>
        <w:r w:rsidR="0094370D" w:rsidRPr="000417DC">
          <w:rPr>
            <w:rFonts w:ascii="Comic Sans MS" w:hAnsi="Comic Sans MS"/>
            <w:sz w:val="24"/>
            <w:szCs w:val="24"/>
            <w:rPrChange w:id="799" w:author="D" w:date="2022-08-27T21:43:00Z">
              <w:rPr/>
            </w:rPrChange>
          </w:rPr>
          <w:instrText xml:space="preserve"> HYPERLINK "https://www.perl.org/" </w:instrText>
        </w:r>
        <w:r w:rsidR="0094370D" w:rsidRPr="000417DC">
          <w:rPr>
            <w:rFonts w:ascii="Comic Sans MS" w:hAnsi="Comic Sans MS"/>
            <w:sz w:val="24"/>
            <w:szCs w:val="24"/>
            <w:rPrChange w:id="800" w:author="D" w:date="2022-08-27T21:43:00Z">
              <w:rPr/>
            </w:rPrChange>
          </w:rPr>
          <w:fldChar w:fldCharType="separate"/>
        </w:r>
        <w:r w:rsidR="0094370D" w:rsidRPr="000417DC">
          <w:rPr>
            <w:rStyle w:val="Kpr"/>
            <w:rFonts w:ascii="Comic Sans MS" w:hAnsi="Comic Sans MS"/>
            <w:color w:val="0F6FC5"/>
            <w:sz w:val="24"/>
            <w:szCs w:val="24"/>
            <w:shd w:val="clear" w:color="auto" w:fill="FFFFFF"/>
            <w:rPrChange w:id="801" w:author="D" w:date="2022-08-27T21:43:00Z">
              <w:rPr>
                <w:rStyle w:val="Kpr"/>
                <w:rFonts w:ascii="Formular" w:hAnsi="Formular"/>
                <w:color w:val="0F6FC5"/>
                <w:sz w:val="29"/>
                <w:szCs w:val="29"/>
                <w:shd w:val="clear" w:color="auto" w:fill="FFFFFF"/>
              </w:rPr>
            </w:rPrChange>
          </w:rPr>
          <w:t>Perl</w:t>
        </w:r>
        <w:r w:rsidR="0094370D" w:rsidRPr="000417DC">
          <w:rPr>
            <w:rFonts w:ascii="Comic Sans MS" w:hAnsi="Comic Sans MS"/>
            <w:sz w:val="24"/>
            <w:szCs w:val="24"/>
            <w:rPrChange w:id="802" w:author="D" w:date="2022-08-27T21:43:00Z">
              <w:rPr/>
            </w:rPrChange>
          </w:rPr>
          <w:fldChar w:fldCharType="end"/>
        </w:r>
        <w:r w:rsidR="0094370D" w:rsidRPr="000417DC">
          <w:rPr>
            <w:rFonts w:ascii="Comic Sans MS" w:hAnsi="Comic Sans MS" w:hint="eastAsia"/>
            <w:color w:val="212529"/>
            <w:sz w:val="24"/>
            <w:szCs w:val="24"/>
            <w:shd w:val="clear" w:color="auto" w:fill="FFFFFF"/>
            <w:rPrChange w:id="803" w:author="D" w:date="2022-08-27T21:43:00Z">
              <w:rPr>
                <w:rFonts w:ascii="Formular" w:hAnsi="Formular" w:hint="eastAsia"/>
                <w:color w:val="212529"/>
                <w:sz w:val="29"/>
                <w:szCs w:val="29"/>
                <w:shd w:val="clear" w:color="auto" w:fill="FFFFFF"/>
              </w:rPr>
            </w:rPrChange>
          </w:rPr>
          <w:t> 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script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0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useradd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command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1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background.</w:t>
        </w:r>
      </w:ins>
      <w:ins w:id="818" w:author="D" w:date="2022-08-27T21:09:00Z">
        <w:r w:rsidR="0094370D" w:rsidRPr="000417DC">
          <w:rPr>
            <w:rFonts w:ascii="Comic Sans MS" w:hAnsi="Comic Sans MS"/>
            <w:sz w:val="24"/>
            <w:szCs w:val="24"/>
            <w:rPrChange w:id="819" w:author="D" w:date="2022-08-27T21:43:00Z">
              <w:rPr/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This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more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3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4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effective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5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at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6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creating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7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8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new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29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0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users</w:t>
        </w:r>
        <w:proofErr w:type="spellEnd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1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on </w:t>
        </w:r>
        <w:proofErr w:type="spellStart"/>
        <w:r w:rsidR="0094370D" w:rsidRPr="000417DC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32" w:author="D" w:date="2022-08-27T21:4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Linux.</w:t>
        </w:r>
      </w:ins>
      <w:ins w:id="833" w:author="D" w:date="2022-08-27T21:10:00Z"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35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</w:ins>
      <w:ins w:id="836" w:author="D" w:date="2022-08-27T21:11:00Z">
        <w:r w:rsidR="0094370D" w:rsidRPr="00320917">
          <w:rPr>
            <w:rFonts w:ascii="Comic Sans MS" w:hAnsi="Comic Sans MS"/>
            <w:sz w:val="24"/>
            <w:szCs w:val="24"/>
            <w:rPrChange w:id="837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delete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If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want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4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remove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home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directory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5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you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need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to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5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7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6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-r in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command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3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4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line</w:t>
        </w:r>
        <w:proofErr w:type="spellEnd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5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  <w:ins w:id="876" w:author="D" w:date="2022-08-27T21:12:00Z"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7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proofErr w:type="gramStart"/>
        <w:r w:rsidR="0094370D"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78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proofErr w:type="gram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7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="0094370D" w:rsidRPr="00320917">
          <w:rPr>
            <w:rFonts w:ascii="Comic Sans MS" w:hAnsi="Comic Sans MS"/>
            <w:sz w:val="24"/>
            <w:szCs w:val="24"/>
            <w:rPrChange w:id="880" w:author="D" w:date="2022-08-27T21:15:00Z">
              <w:rPr/>
            </w:rPrChange>
          </w:rPr>
          <w:t xml:space="preserve"> </w:t>
        </w:r>
        <w:proofErr w:type="spellStart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81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userdel</w:t>
        </w:r>
        <w:proofErr w:type="spellEnd"/>
        <w:r w:rsidR="0094370D"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882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-r James</w:t>
        </w:r>
      </w:ins>
    </w:p>
    <w:p w14:paraId="050DF4AA" w14:textId="77777777" w:rsidR="00320917" w:rsidRPr="00320917" w:rsidRDefault="0094370D">
      <w:pPr>
        <w:shd w:val="clear" w:color="auto" w:fill="FFFFFF"/>
        <w:spacing w:after="0" w:line="240" w:lineRule="auto"/>
        <w:outlineLvl w:val="1"/>
        <w:rPr>
          <w:ins w:id="883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884" w:author="D" w:date="2022-08-27T21:15:00Z">
            <w:rPr>
              <w:ins w:id="885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886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887" w:author="D" w:date="2022-08-27T21:12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8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usermod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889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you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can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modify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user's</w:t>
        </w:r>
        <w:proofErr w:type="spellEnd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properties</w:t>
        </w:r>
      </w:ins>
      <w:proofErr w:type="spellEnd"/>
      <w:ins w:id="898" w:author="D" w:date="2022-08-27T21:13:00Z"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899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. </w:t>
        </w:r>
      </w:ins>
    </w:p>
    <w:p w14:paraId="7EB83C1D" w14:textId="768B4A19" w:rsidR="0094370D" w:rsidRPr="00320917" w:rsidRDefault="00280971">
      <w:pPr>
        <w:shd w:val="clear" w:color="auto" w:fill="FFFFFF"/>
        <w:spacing w:after="0" w:line="240" w:lineRule="auto"/>
        <w:outlineLvl w:val="1"/>
        <w:rPr>
          <w:ins w:id="900" w:author="D" w:date="2022-08-27T21:13:00Z"/>
          <w:rFonts w:ascii="Comic Sans MS" w:hAnsi="Comic Sans MS"/>
          <w:color w:val="212529"/>
          <w:sz w:val="24"/>
          <w:szCs w:val="24"/>
          <w:shd w:val="clear" w:color="auto" w:fill="FFFFFF"/>
          <w:rPrChange w:id="901" w:author="D" w:date="2022-08-27T21:15:00Z">
            <w:rPr>
              <w:ins w:id="902" w:author="D" w:date="2022-08-27T21:1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903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04" w:author="D" w:date="2022-08-28T22:27:00Z">
        <w:r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5" w:author="D" w:date="2022-08-28T22:27:00Z">
              <w:rPr>
                <w:rFonts w:ascii="Comic Sans MS" w:hAnsi="Comic Sans MS"/>
                <w:color w:val="212529"/>
                <w:sz w:val="24"/>
                <w:szCs w:val="24"/>
                <w:shd w:val="clear" w:color="auto" w:fill="FFFFFF"/>
              </w:rPr>
            </w:rPrChange>
          </w:rPr>
          <w:t>e</w:t>
        </w:r>
      </w:ins>
      <w:ins w:id="906" w:author="D" w:date="2022-08-27T21:13:00Z"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7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xp</w:t>
        </w:r>
        <w:proofErr w:type="spellEnd"/>
        <w:proofErr w:type="gramEnd"/>
        <w:r w:rsidR="00320917" w:rsidRPr="00280971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908" w:author="D" w:date="2022-08-28T22:27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:</w:t>
        </w:r>
        <w:r w:rsidR="00320917" w:rsidRPr="00320917">
          <w:rPr>
            <w:rFonts w:ascii="Comic Sans MS" w:hAnsi="Comic Sans MS"/>
            <w:sz w:val="24"/>
            <w:szCs w:val="24"/>
            <w:rPrChange w:id="909" w:author="D" w:date="2022-08-27T21:15:00Z">
              <w:rPr/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0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usermod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1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-c '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2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aws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3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4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solution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5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6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architect</w:t>
        </w:r>
        <w:proofErr w:type="spellEnd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7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' </w:t>
        </w:r>
        <w:proofErr w:type="spellStart"/>
        <w:r w:rsidR="00320917" w:rsidRPr="00320917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918" w:author="D" w:date="2022-08-27T21:15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walter</w:t>
        </w:r>
        <w:proofErr w:type="spellEnd"/>
      </w:ins>
    </w:p>
    <w:p w14:paraId="769D0C52" w14:textId="0FC3E0AE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19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20" w:author="D" w:date="2022-08-27T21:15:00Z">
            <w:rPr>
              <w:ins w:id="921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22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23" w:author="D" w:date="2022-08-27T21:13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4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25" w:author="D" w:date="2022-08-27T21:44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;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6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</w:ins>
      <w:ins w:id="927" w:author="D" w:date="2022-08-27T21:14:00Z"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User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2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passwords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0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can be set</w:t>
        </w:r>
      </w:ins>
    </w:p>
    <w:p w14:paraId="64273EEC" w14:textId="73EAE658" w:rsidR="00320917" w:rsidRPr="00320917" w:rsidRDefault="00320917">
      <w:pPr>
        <w:shd w:val="clear" w:color="auto" w:fill="FFFFFF"/>
        <w:spacing w:after="0" w:line="240" w:lineRule="auto"/>
        <w:outlineLvl w:val="1"/>
        <w:rPr>
          <w:ins w:id="931" w:author="D" w:date="2022-08-27T21:15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932" w:author="D" w:date="2022-08-27T21:15:00Z">
            <w:rPr>
              <w:ins w:id="933" w:author="D" w:date="2022-08-27T21:15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934" w:author="D" w:date="2022-08-27T21:15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935" w:author="D" w:date="2022-08-27T21:15:00Z"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6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exp</w:t>
        </w:r>
        <w:proofErr w:type="spellEnd"/>
        <w:proofErr w:type="gramEnd"/>
        <w:r w:rsidRPr="00280971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37" w:author="D" w:date="2022-08-28T22:2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: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8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oliver@DESKTOP-UN6T2ES:~$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39" w:author="D" w:date="2022-08-27T21:15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</w:ins>
      <w:proofErr w:type="spellEnd"/>
      <w:ins w:id="940" w:author="D" w:date="2022-08-27T21:1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r w:rsidRPr="00320917">
          <w:t xml:space="preserve"> </w:t>
        </w:r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root@DESKTOP-UN6T2ES:~#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passwd</w:t>
        </w:r>
        <w:proofErr w:type="spellEnd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2091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</w:ins>
      <w:proofErr w:type="spellEnd"/>
    </w:p>
    <w:p w14:paraId="2A94724C" w14:textId="6E64B1CC" w:rsidR="0002743E" w:rsidRDefault="00320917" w:rsidP="0002743E">
      <w:pPr>
        <w:shd w:val="clear" w:color="auto" w:fill="FFFFFF"/>
        <w:spacing w:before="100" w:beforeAutospacing="1" w:after="100" w:afterAutospacing="1" w:line="240" w:lineRule="auto"/>
        <w:rPr>
          <w:ins w:id="941" w:author="D" w:date="2022-08-27T21:1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942" w:author="D" w:date="2022-08-27T21:1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43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proofErr w:type="gram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44" w:author="D" w:date="2022-08-27T21:44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file:</w:t>
        </w:r>
        <w:r w:rsidRPr="00BC2FD8">
          <w:rPr>
            <w:rFonts w:ascii="Comic Sans MS" w:hAnsi="Comic Sans MS"/>
            <w:sz w:val="24"/>
            <w:szCs w:val="24"/>
            <w:rPrChange w:id="945" w:author="D" w:date="2022-08-27T21:18:00Z">
              <w:rPr/>
            </w:rPrChange>
          </w:rPr>
          <w:t xml:space="preserve"> </w:t>
        </w:r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User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passwords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4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are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encrypted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stored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in /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5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</w:t>
        </w:r>
      </w:ins>
      <w:ins w:id="961" w:author="D" w:date="2022-08-27T21:18:00Z"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  <w:r w:rsidR="00BC2FD8" w:rsidRPr="00BC2FD8">
          <w:rPr>
            <w:rFonts w:ascii="Comic Sans MS" w:hAnsi="Comic Sans MS"/>
            <w:sz w:val="24"/>
            <w:szCs w:val="24"/>
            <w:rPrChange w:id="963" w:author="D" w:date="2022-08-27T21:18:00Z">
              <w:rPr/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The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etc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/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shadow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6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file is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read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4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and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5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can be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6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accessed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7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8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by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79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0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root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1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 xml:space="preserve"> </w:t>
        </w:r>
        <w:proofErr w:type="spellStart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2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only</w:t>
        </w:r>
        <w:proofErr w:type="spellEnd"/>
        <w:r w:rsidR="00BC2FD8"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983" w:author="D" w:date="2022-08-27T21:18:00Z">
              <w:rPr>
                <w:rFonts w:ascii="Formular" w:eastAsia="Times New Roman" w:hAnsi="Formular" w:cs="Times New Roman"/>
                <w:color w:val="212529"/>
                <w:sz w:val="29"/>
                <w:szCs w:val="29"/>
                <w:lang w:eastAsia="tr-TR"/>
              </w:rPr>
            </w:rPrChange>
          </w:rPr>
          <w:t>.</w:t>
        </w:r>
      </w:ins>
    </w:p>
    <w:p w14:paraId="2805D0ED" w14:textId="13914569" w:rsidR="00BC2FD8" w:rsidRDefault="00BC2FD8" w:rsidP="0002743E">
      <w:pPr>
        <w:shd w:val="clear" w:color="auto" w:fill="FFFFFF"/>
        <w:spacing w:before="100" w:beforeAutospacing="1" w:after="100" w:afterAutospacing="1" w:line="240" w:lineRule="auto"/>
        <w:rPr>
          <w:ins w:id="984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985" w:author="D" w:date="2022-08-27T21:18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6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7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etc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/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8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login.defs</w:t>
        </w:r>
      </w:ins>
      <w:proofErr w:type="spellEnd"/>
      <w:ins w:id="990" w:author="D" w:date="2022-08-27T21:19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includes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such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password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aging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length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settings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7208005" w14:textId="1AF33661" w:rsidR="00BC2FD8" w:rsidRPr="00BC2FD8" w:rsidRDefault="003963CA" w:rsidP="0002743E">
      <w:pPr>
        <w:shd w:val="clear" w:color="auto" w:fill="FFFFFF"/>
        <w:spacing w:before="100" w:beforeAutospacing="1" w:after="100" w:afterAutospacing="1" w:line="240" w:lineRule="auto"/>
        <w:rPr>
          <w:ins w:id="992" w:author="D" w:date="2022-08-27T21:20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993" w:author="D" w:date="2022-08-27T21:21:00Z">
            <w:rPr>
              <w:ins w:id="994" w:author="D" w:date="2022-08-27T21:20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ins w:id="995" w:author="D" w:date="2022-08-27T21:19:00Z">
        <w:r w:rsidRPr="003963CA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>GROUP MANAGEMENT</w:t>
        </w:r>
      </w:ins>
    </w:p>
    <w:p w14:paraId="67A1FC01" w14:textId="108C56DA" w:rsidR="00BC2FD8" w:rsidRDefault="00BC2FD8">
      <w:pPr>
        <w:shd w:val="clear" w:color="auto" w:fill="FFFFFF"/>
        <w:spacing w:after="0" w:line="240" w:lineRule="auto"/>
        <w:rPr>
          <w:ins w:id="996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99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998" w:author="D" w:date="2022-08-27T21:20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999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groupadd</w:t>
        </w:r>
        <w:proofErr w:type="spellEnd"/>
        <w:proofErr w:type="gram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0" w:author="D" w:date="2022-08-27T21:2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create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new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  <w:r w:rsidRPr="00BC2FD8">
          <w:t xml:space="preserve"> </w:t>
        </w:r>
        <w:proofErr w:type="spellStart"/>
        <w:r>
          <w:t>Exp</w:t>
        </w:r>
        <w:proofErr w:type="spellEnd"/>
        <w:r>
          <w:t xml:space="preserve">: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72EC9A0C" w14:textId="556C4849" w:rsidR="00BC2FD8" w:rsidRDefault="00BC2FD8">
      <w:pPr>
        <w:shd w:val="clear" w:color="auto" w:fill="FFFFFF"/>
        <w:spacing w:after="0" w:line="240" w:lineRule="auto"/>
        <w:rPr>
          <w:ins w:id="1001" w:author="D" w:date="2022-08-27T21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003" w:author="D" w:date="2022-08-27T21:21:00Z"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4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usermod</w:t>
        </w:r>
        <w:proofErr w:type="spellEnd"/>
        <w:proofErr w:type="gramEnd"/>
        <w:r w:rsidRPr="00BC2FD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05" w:author="D" w:date="2022-08-27T21:2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BC2FD8"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useradd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61DECF7" w14:textId="1AB758AB" w:rsidR="00BC2FD8" w:rsidRDefault="00BC2FD8">
      <w:pPr>
        <w:shd w:val="clear" w:color="auto" w:fill="FFFFFF"/>
        <w:spacing w:after="0" w:line="240" w:lineRule="auto"/>
        <w:rPr>
          <w:ins w:id="1006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07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08" w:author="D" w:date="2022-08-27T21:22:00Z"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</w:t>
        </w:r>
        <w:proofErr w:type="gram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@DESKTOP-UN6T2ES:~# </w:t>
        </w:r>
        <w:proofErr w:type="spellStart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usermod</w:t>
        </w:r>
        <w:proofErr w:type="spellEnd"/>
        <w:r w:rsidRPr="00BC2FD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-a -G linux </w:t>
        </w:r>
      </w:ins>
      <w:ins w:id="1009" w:author="D" w:date="2022-08-27T21:25:00Z">
        <w:r w:rsid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James</w:t>
        </w:r>
      </w:ins>
    </w:p>
    <w:p w14:paraId="68C1C65E" w14:textId="7635329C" w:rsidR="00990968" w:rsidRPr="00990968" w:rsidRDefault="00990968">
      <w:pPr>
        <w:shd w:val="clear" w:color="auto" w:fill="FFFFFF"/>
        <w:spacing w:after="0" w:line="240" w:lineRule="auto"/>
        <w:rPr>
          <w:ins w:id="1010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1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ins w:id="1012" w:author="D" w:date="2022-08-27T21:25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13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14" w:author="D" w:date="2022-08-27T21:26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several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membership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via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t xml:space="preserve"> </w:t>
        </w:r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root@DESKTOP-UN6T2ES:/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home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clarusway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tail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-3 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</w:ins>
    </w:p>
    <w:p w14:paraId="6CE3F909" w14:textId="77777777" w:rsidR="00990968" w:rsidRPr="00990968" w:rsidRDefault="00990968">
      <w:pPr>
        <w:shd w:val="clear" w:color="auto" w:fill="FFFFFF"/>
        <w:spacing w:after="0" w:line="240" w:lineRule="auto"/>
        <w:rPr>
          <w:ins w:id="1015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6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17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linux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:x:1006:john,james,aaron</w:t>
        </w:r>
      </w:ins>
    </w:p>
    <w:p w14:paraId="00D5B5E6" w14:textId="77777777" w:rsidR="00990968" w:rsidRPr="00990968" w:rsidRDefault="00990968">
      <w:pPr>
        <w:shd w:val="clear" w:color="auto" w:fill="FFFFFF"/>
        <w:spacing w:after="0" w:line="240" w:lineRule="auto"/>
        <w:rPr>
          <w:ins w:id="1018" w:author="D" w:date="2022-08-27T21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19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020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:x:1007:walter</w:t>
        </w:r>
      </w:ins>
    </w:p>
    <w:p w14:paraId="09A17EB2" w14:textId="1FA53DA1" w:rsidR="00990968" w:rsidRDefault="00990968" w:rsidP="00990968">
      <w:pPr>
        <w:shd w:val="clear" w:color="auto" w:fill="FFFFFF"/>
        <w:spacing w:after="0" w:line="240" w:lineRule="auto"/>
        <w:rPr>
          <w:ins w:id="1021" w:author="D" w:date="2022-08-27T21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gramStart"/>
      <w:ins w:id="1022" w:author="D" w:date="2022-08-27T21:25:00Z"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python</w:t>
        </w:r>
        <w:proofErr w:type="gram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:x:1008:oliver/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file.</w:t>
        </w:r>
      </w:ins>
    </w:p>
    <w:p w14:paraId="78C20BA8" w14:textId="0F3C7E98" w:rsidR="00990968" w:rsidRDefault="00990968" w:rsidP="00990968">
      <w:pPr>
        <w:shd w:val="clear" w:color="auto" w:fill="FFFFFF"/>
        <w:spacing w:after="0" w:line="240" w:lineRule="auto"/>
        <w:rPr>
          <w:ins w:id="1023" w:author="D" w:date="2022-08-27T21:2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24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5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groups</w:t>
        </w:r>
        <w:proofErr w:type="spellEnd"/>
        <w:proofErr w:type="gram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6" w:author="D" w:date="2022-08-27T21:27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display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which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belongs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17399071" w14:textId="084DA58F" w:rsidR="00990968" w:rsidRDefault="00990968" w:rsidP="00990968">
      <w:pPr>
        <w:shd w:val="clear" w:color="auto" w:fill="FFFFFF"/>
        <w:spacing w:after="0" w:line="240" w:lineRule="auto"/>
        <w:rPr>
          <w:ins w:id="1027" w:author="D" w:date="2022-08-27T21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28" w:author="D" w:date="2022-08-27T21:27:00Z"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29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groupmod</w:t>
        </w:r>
        <w:proofErr w:type="spellEnd"/>
        <w:proofErr w:type="gramEnd"/>
        <w:r w:rsidRPr="0099096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0" w:author="D" w:date="2022-08-27T21:2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</w:ins>
      <w:ins w:id="1031" w:author="D" w:date="2022-08-27T21:28:00Z">
        <w:r w:rsidRPr="00990968"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be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change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99096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name.</w:t>
        </w:r>
        <w:r w:rsidR="007A5CE9" w:rsidRPr="007A5CE9">
          <w:t xml:space="preserve"> </w:t>
        </w:r>
        <w:proofErr w:type="spellStart"/>
        <w:r w:rsidR="007A5CE9">
          <w:t>Exp</w:t>
        </w:r>
        <w:proofErr w:type="spellEnd"/>
        <w:r w:rsidR="007A5CE9">
          <w:t xml:space="preserve">: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groupmod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-n </w:t>
        </w:r>
        <w:proofErr w:type="spellStart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="007A5CE9"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</w:t>
        </w:r>
      </w:ins>
    </w:p>
    <w:p w14:paraId="25D50DEE" w14:textId="20E9F7C2" w:rsidR="007A5CE9" w:rsidRDefault="007A5CE9" w:rsidP="00990968">
      <w:pPr>
        <w:shd w:val="clear" w:color="auto" w:fill="FFFFFF"/>
        <w:spacing w:after="0" w:line="240" w:lineRule="auto"/>
        <w:rPr>
          <w:ins w:id="1032" w:author="D" w:date="2022-08-27T21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33" w:author="D" w:date="2022-08-27T21:29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4" w:author="D" w:date="2022-08-27T21:29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;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proofErr w:type="gram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delete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groupdel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</w:ins>
    </w:p>
    <w:p w14:paraId="11804C1D" w14:textId="4C973689" w:rsidR="007A5CE9" w:rsidRDefault="007A5CE9" w:rsidP="00990968">
      <w:pPr>
        <w:shd w:val="clear" w:color="auto" w:fill="FFFFFF"/>
        <w:spacing w:after="0" w:line="240" w:lineRule="auto"/>
        <w:rPr>
          <w:ins w:id="1035" w:author="D" w:date="2022-08-27T21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036" w:author="D" w:date="2022-08-27T21:30:00Z">
        <w:r w:rsidRPr="007A5CE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37" w:author="D" w:date="2022-08-27T21:30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 w:rsidRPr="007A5CE9"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3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add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49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0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1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2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3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4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user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5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6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7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7A5CE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058" w:author="D" w:date="2022-08-27T21:3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group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7CBC690" w14:textId="3197F706" w:rsidR="001259B2" w:rsidRPr="001259B2" w:rsidRDefault="001259B2" w:rsidP="001259B2">
      <w:pPr>
        <w:shd w:val="clear" w:color="auto" w:fill="FFFFFF"/>
        <w:spacing w:after="0" w:line="240" w:lineRule="auto"/>
        <w:rPr>
          <w:ins w:id="1059" w:author="D" w:date="2022-08-27T21:31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  <w:rPrChange w:id="1060" w:author="D" w:date="2022-08-27T21:31:00Z">
            <w:rPr>
              <w:ins w:id="1061" w:author="D" w:date="2022-08-27T21:31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</w:pPr>
      <w:proofErr w:type="spellStart"/>
      <w:ins w:id="1062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add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john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3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4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-a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john</w:t>
        </w:r>
      </w:ins>
      <w:proofErr w:type="spellEnd"/>
      <w:ins w:id="1065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</w:ins>
      <w:proofErr w:type="spellEnd"/>
    </w:p>
    <w:p w14:paraId="60141257" w14:textId="692FD004" w:rsidR="001259B2" w:rsidRDefault="001259B2" w:rsidP="001259B2">
      <w:pPr>
        <w:shd w:val="clear" w:color="auto" w:fill="FFFFFF"/>
        <w:spacing w:after="0" w:line="240" w:lineRule="auto"/>
        <w:rPr>
          <w:ins w:id="1066" w:author="D" w:date="2022-08-27T21:32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ins w:id="1067" w:author="D" w:date="2022-08-27T21:31:00Z"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walter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aws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group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1259B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8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gpasswd</w:t>
        </w:r>
        <w:proofErr w:type="spellEnd"/>
        <w:r w:rsidRPr="001259B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069" w:author="D" w:date="2022-08-27T21:31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-d </w:t>
        </w:r>
      </w:ins>
      <w:proofErr w:type="spellStart"/>
      <w:ins w:id="1070" w:author="D" w:date="2022-08-27T21:3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walter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aws</w:t>
        </w:r>
        <w:proofErr w:type="spellEnd"/>
      </w:ins>
    </w:p>
    <w:p w14:paraId="6A4C089C" w14:textId="77777777" w:rsidR="00922404" w:rsidRPr="007A5CE9" w:rsidRDefault="00922404">
      <w:pPr>
        <w:shd w:val="clear" w:color="auto" w:fill="FFFFFF"/>
        <w:spacing w:after="0" w:line="240" w:lineRule="auto"/>
        <w:rPr>
          <w:ins w:id="1071" w:author="D" w:date="2022-08-27T21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72" w:author="D" w:date="2022-08-27T21:26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</w:p>
    <w:p w14:paraId="5C9D4423" w14:textId="77777777" w:rsidR="00DF0E52" w:rsidRPr="000417DC" w:rsidRDefault="00DF0E52">
      <w:pPr>
        <w:shd w:val="clear" w:color="auto" w:fill="FFFFFF"/>
        <w:spacing w:after="0" w:line="240" w:lineRule="auto"/>
        <w:rPr>
          <w:ins w:id="1073" w:author="D" w:date="2022-08-27T21:37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  <w:rPrChange w:id="1074" w:author="D" w:date="2022-08-27T21:44:00Z">
            <w:rPr>
              <w:ins w:id="1075" w:author="D" w:date="2022-08-27T21:37:00Z"/>
              <w:rFonts w:ascii="Comic Sans MS" w:eastAsia="Times New Roman" w:hAnsi="Comic Sans MS" w:cs="Times New Roman"/>
              <w:color w:val="212529"/>
              <w:sz w:val="24"/>
              <w:szCs w:val="24"/>
              <w:lang w:eastAsia="tr-TR"/>
            </w:rPr>
          </w:rPrChange>
        </w:rPr>
        <w:pPrChange w:id="107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77" w:author="D" w:date="2022-08-27T21:37:00Z"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8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YUM (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79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Yellowdog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0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1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Updater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2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3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Modified</w:t>
        </w:r>
        <w:proofErr w:type="spellEnd"/>
        <w:r w:rsidRPr="000417DC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  <w:rPrChange w:id="1084" w:author="D" w:date="2022-08-27T21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)</w:t>
        </w:r>
      </w:ins>
    </w:p>
    <w:p w14:paraId="184BEBBA" w14:textId="77777777" w:rsidR="00DF0E52" w:rsidRPr="00DF0E52" w:rsidRDefault="00DF0E52">
      <w:pPr>
        <w:shd w:val="clear" w:color="auto" w:fill="FFFFFF"/>
        <w:spacing w:after="0" w:line="240" w:lineRule="auto"/>
        <w:rPr>
          <w:ins w:id="108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339EFF76" w14:textId="77777777" w:rsidR="00DF0E52" w:rsidRPr="00DF0E52" w:rsidRDefault="00DF0E52">
      <w:pPr>
        <w:shd w:val="clear" w:color="auto" w:fill="FFFFFF"/>
        <w:spacing w:after="0" w:line="240" w:lineRule="auto"/>
        <w:rPr>
          <w:ins w:id="1087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88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89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YUM is 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open-source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manager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that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was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developed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Duke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University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both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GUI.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supports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numerous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repositories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mostly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APT in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Debian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systems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Here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examples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YUM.</w:t>
        </w:r>
      </w:ins>
    </w:p>
    <w:p w14:paraId="75BB10E1" w14:textId="77777777" w:rsidR="00DF0E52" w:rsidRPr="00DF0E52" w:rsidRDefault="00DF0E52">
      <w:pPr>
        <w:shd w:val="clear" w:color="auto" w:fill="FFFFFF"/>
        <w:spacing w:after="0" w:line="240" w:lineRule="auto"/>
        <w:rPr>
          <w:ins w:id="1090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1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</w:p>
    <w:p w14:paraId="24837EBA" w14:textId="77777777" w:rsidR="00DF0E52" w:rsidRPr="00DF0E52" w:rsidRDefault="00DF0E52">
      <w:pPr>
        <w:shd w:val="clear" w:color="auto" w:fill="FFFFFF"/>
        <w:spacing w:after="0" w:line="240" w:lineRule="auto"/>
        <w:rPr>
          <w:ins w:id="1092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3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4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</w:ins>
    </w:p>
    <w:p w14:paraId="63A16A21" w14:textId="77777777" w:rsidR="00DF0E52" w:rsidRPr="00DF0E52" w:rsidRDefault="00DF0E52">
      <w:pPr>
        <w:shd w:val="clear" w:color="auto" w:fill="FFFFFF"/>
        <w:spacing w:after="0" w:line="240" w:lineRule="auto"/>
        <w:rPr>
          <w:ins w:id="1095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6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097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-y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During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installment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linux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asks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skip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confirmation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proofErr w:type="gram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option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</w:t>
        </w:r>
        <w:proofErr w:type="gram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y.</w:t>
        </w:r>
      </w:ins>
    </w:p>
    <w:p w14:paraId="4271558C" w14:textId="77777777" w:rsidR="00DF0E52" w:rsidRPr="00DF0E52" w:rsidRDefault="00DF0E52">
      <w:pPr>
        <w:shd w:val="clear" w:color="auto" w:fill="FFFFFF"/>
        <w:spacing w:after="0" w:line="240" w:lineRule="auto"/>
        <w:rPr>
          <w:ins w:id="1098" w:author="D" w:date="2022-08-27T21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099" w:author="D" w:date="2022-08-27T21:44:00Z">
          <w:pPr>
            <w:shd w:val="clear" w:color="auto" w:fill="FFFFFF"/>
            <w:spacing w:after="100" w:afterAutospacing="1" w:line="240" w:lineRule="auto"/>
          </w:pPr>
        </w:pPrChange>
      </w:pPr>
      <w:ins w:id="1100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dependencies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2C897D41" w14:textId="6DBFCDF2" w:rsidR="00DF0E52" w:rsidRDefault="00DF0E52">
      <w:pPr>
        <w:shd w:val="clear" w:color="auto" w:fill="FFFFFF"/>
        <w:spacing w:after="0" w:line="276" w:lineRule="auto"/>
        <w:rPr>
          <w:ins w:id="1101" w:author="D" w:date="2022-08-27T21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2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ins w:id="1103" w:author="D" w:date="2022-08-27T21:37:00Z"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yum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update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#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Updating</w:t>
        </w:r>
        <w:proofErr w:type="spellEnd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DF0E52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package</w:t>
        </w:r>
      </w:ins>
      <w:proofErr w:type="spellEnd"/>
    </w:p>
    <w:p w14:paraId="71E7EB1C" w14:textId="77777777" w:rsidR="000A5EB0" w:rsidRDefault="000A61C8">
      <w:pPr>
        <w:shd w:val="clear" w:color="auto" w:fill="FFFFFF"/>
        <w:spacing w:before="100" w:beforeAutospacing="1" w:after="100" w:afterAutospacing="1" w:line="240" w:lineRule="auto"/>
        <w:rPr>
          <w:ins w:id="1104" w:author="D" w:date="2022-08-28T22:3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05" w:author="D" w:date="2022-08-28T22:31:00Z">
          <w:pPr>
            <w:shd w:val="clear" w:color="auto" w:fill="FFFFFF"/>
            <w:spacing w:before="100" w:beforeAutospacing="1" w:after="100" w:afterAutospacing="1" w:line="276" w:lineRule="auto"/>
          </w:pPr>
        </w:pPrChange>
      </w:pPr>
      <w:proofErr w:type="spellStart"/>
      <w:proofErr w:type="gramStart"/>
      <w:ins w:id="1106" w:author="D" w:date="2022-08-27T21:49:00Z"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7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cat</w:t>
        </w:r>
        <w:proofErr w:type="spellEnd"/>
        <w:proofErr w:type="gramEnd"/>
        <w:r w:rsidRPr="000A61C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108" w:author="D" w:date="2022-08-27T21:5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;</w:t>
        </w:r>
        <w:r w:rsidRPr="000A61C8"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between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two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pipes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does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nothing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(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except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putting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stdin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stdout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). Displays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text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5FDB31E" w14:textId="3D75F940" w:rsidR="000A61C8" w:rsidRPr="000A61C8" w:rsidRDefault="000A61C8" w:rsidP="000A5EB0">
      <w:pPr>
        <w:shd w:val="clear" w:color="auto" w:fill="FFFFFF"/>
        <w:spacing w:before="100" w:beforeAutospacing="1" w:after="100" w:afterAutospacing="1" w:line="240" w:lineRule="auto"/>
        <w:rPr>
          <w:ins w:id="1109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110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gram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@clarusway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tac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count.txt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| </w:t>
        </w:r>
        <w:proofErr w:type="spellStart"/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</w:ins>
    </w:p>
    <w:p w14:paraId="60CD6295" w14:textId="77777777" w:rsidR="000A61C8" w:rsidRPr="000A61C8" w:rsidRDefault="000A61C8">
      <w:pPr>
        <w:shd w:val="clear" w:color="auto" w:fill="FFFFFF"/>
        <w:spacing w:after="0" w:line="240" w:lineRule="auto"/>
        <w:rPr>
          <w:ins w:id="1111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2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3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five</w:t>
        </w:r>
        <w:proofErr w:type="spellEnd"/>
        <w:proofErr w:type="gramEnd"/>
      </w:ins>
    </w:p>
    <w:p w14:paraId="424BE26B" w14:textId="77777777" w:rsidR="000A61C8" w:rsidRPr="000A61C8" w:rsidRDefault="000A61C8">
      <w:pPr>
        <w:shd w:val="clear" w:color="auto" w:fill="FFFFFF"/>
        <w:spacing w:after="0" w:line="240" w:lineRule="auto"/>
        <w:rPr>
          <w:ins w:id="1114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5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6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four</w:t>
        </w:r>
        <w:proofErr w:type="spellEnd"/>
        <w:proofErr w:type="gramEnd"/>
      </w:ins>
    </w:p>
    <w:p w14:paraId="7439F91C" w14:textId="77777777" w:rsidR="000A61C8" w:rsidRPr="000A61C8" w:rsidRDefault="000A61C8">
      <w:pPr>
        <w:shd w:val="clear" w:color="auto" w:fill="FFFFFF"/>
        <w:spacing w:after="0" w:line="240" w:lineRule="auto"/>
        <w:rPr>
          <w:ins w:id="1117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18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spellStart"/>
      <w:proofErr w:type="gramStart"/>
      <w:ins w:id="1119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proofErr w:type="gramEnd"/>
      </w:ins>
    </w:p>
    <w:p w14:paraId="6F16A9FE" w14:textId="77777777" w:rsidR="000A61C8" w:rsidRPr="000A61C8" w:rsidRDefault="000A61C8">
      <w:pPr>
        <w:shd w:val="clear" w:color="auto" w:fill="FFFFFF"/>
        <w:spacing w:after="0" w:line="240" w:lineRule="auto"/>
        <w:rPr>
          <w:ins w:id="1120" w:author="D" w:date="2022-08-27T21:5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121" w:author="D" w:date="2022-08-28T22:30:00Z">
          <w:pPr>
            <w:shd w:val="clear" w:color="auto" w:fill="FFFFFF"/>
            <w:spacing w:before="100" w:beforeAutospacing="1" w:after="100" w:afterAutospacing="1" w:line="240" w:lineRule="auto"/>
          </w:pPr>
        </w:pPrChange>
      </w:pPr>
      <w:proofErr w:type="gramStart"/>
      <w:ins w:id="1122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two</w:t>
        </w:r>
        <w:proofErr w:type="gramEnd"/>
      </w:ins>
    </w:p>
    <w:p w14:paraId="492B78AE" w14:textId="66A27E3E" w:rsidR="004A10C3" w:rsidRDefault="000A61C8">
      <w:pPr>
        <w:shd w:val="clear" w:color="auto" w:fill="FFFFFF"/>
        <w:spacing w:after="0" w:line="360" w:lineRule="auto"/>
        <w:rPr>
          <w:ins w:id="1123" w:author="D" w:date="2022-08-27T21:53:00Z"/>
          <w:rFonts w:ascii="Formular" w:hAnsi="Formular"/>
          <w:b/>
          <w:bCs/>
          <w:color w:val="212529"/>
          <w:sz w:val="29"/>
          <w:szCs w:val="29"/>
          <w:shd w:val="clear" w:color="auto" w:fill="FFFFFF"/>
        </w:rPr>
        <w:pPrChange w:id="1124" w:author="D" w:date="2022-08-28T22:30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25" w:author="D" w:date="2022-08-27T21:50:00Z">
        <w:r w:rsidRPr="000A61C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</w:ins>
      <w:proofErr w:type="spellEnd"/>
      <w:proofErr w:type="gramEnd"/>
    </w:p>
    <w:p w14:paraId="28DB3192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6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11FB387F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7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241E0E37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8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7E15B44E" w14:textId="77777777" w:rsidR="000A5EB0" w:rsidRDefault="000A5EB0">
      <w:pPr>
        <w:shd w:val="clear" w:color="auto" w:fill="FFFFFF"/>
        <w:spacing w:after="0" w:line="240" w:lineRule="auto"/>
        <w:outlineLvl w:val="1"/>
        <w:rPr>
          <w:ins w:id="1129" w:author="D" w:date="2022-08-28T22:31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</w:rPr>
      </w:pPr>
    </w:p>
    <w:p w14:paraId="5187B226" w14:textId="63EC5F6D" w:rsidR="0002743E" w:rsidRPr="004A10C3" w:rsidRDefault="000A61C8">
      <w:pPr>
        <w:shd w:val="clear" w:color="auto" w:fill="FFFFFF"/>
        <w:spacing w:after="0" w:line="240" w:lineRule="auto"/>
        <w:outlineLvl w:val="1"/>
        <w:rPr>
          <w:ins w:id="113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31" w:author="D" w:date="2022-08-27T21:53:00Z">
            <w:rPr>
              <w:ins w:id="113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33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34" w:author="D" w:date="2022-08-27T21:50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lastRenderedPageBreak/>
          <w:t>tee</w:t>
        </w:r>
      </w:ins>
      <w:proofErr w:type="spellEnd"/>
      <w:ins w:id="1136" w:author="D" w:date="2022-08-27T21:51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1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proofErr w:type="gramEnd"/>
        <w:r w:rsidRPr="004A10C3">
          <w:rPr>
            <w:rFonts w:ascii="Comic Sans MS" w:hAnsi="Comic Sans MS"/>
            <w:sz w:val="24"/>
            <w:szCs w:val="24"/>
            <w:rPrChange w:id="1138" w:author="D" w:date="2022-08-27T21:53:00Z">
              <w:rPr/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3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almost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same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as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5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6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7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except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8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49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0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it has two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1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identical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2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3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outputs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54" w:author="D" w:date="2022-08-27T21:53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3CA79BC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55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56" w:author="D" w:date="2022-08-27T21:53:00Z">
            <w:rPr>
              <w:ins w:id="1157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58" w:author="D" w:date="2022-08-27T21:54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59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count.txt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tee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tac</w:t>
        </w:r>
        <w:proofErr w:type="spellEnd"/>
      </w:ins>
    </w:p>
    <w:p w14:paraId="19AD0B66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6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69" w:author="D" w:date="2022-08-27T21:53:00Z">
            <w:rPr>
              <w:ins w:id="117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7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  <w:proofErr w:type="spellEnd"/>
        <w:proofErr w:type="gramEnd"/>
      </w:ins>
    </w:p>
    <w:p w14:paraId="1E9B0353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7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75" w:author="D" w:date="2022-08-27T21:53:00Z">
            <w:rPr>
              <w:ins w:id="117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7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17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  <w:proofErr w:type="gramEnd"/>
      </w:ins>
    </w:p>
    <w:p w14:paraId="3BDB54A1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1" w:author="D" w:date="2022-08-27T21:53:00Z">
            <w:rPr>
              <w:ins w:id="118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8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8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  <w:proofErr w:type="gramEnd"/>
      </w:ins>
    </w:p>
    <w:p w14:paraId="684A774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8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87" w:author="D" w:date="2022-08-27T21:53:00Z">
            <w:rPr>
              <w:ins w:id="118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8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9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  <w:proofErr w:type="gramEnd"/>
      </w:ins>
    </w:p>
    <w:p w14:paraId="0BCEFA59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2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3" w:author="D" w:date="2022-08-27T21:53:00Z">
            <w:rPr>
              <w:ins w:id="1194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195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19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1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  <w:proofErr w:type="gramEnd"/>
      </w:ins>
    </w:p>
    <w:p w14:paraId="1E66DF1B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19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199" w:author="D" w:date="2022-08-27T21:53:00Z">
            <w:rPr>
              <w:ins w:id="120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0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0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0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temp.txt</w:t>
        </w:r>
      </w:ins>
    </w:p>
    <w:p w14:paraId="6B89E02E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08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09" w:author="D" w:date="2022-08-27T21:53:00Z">
            <w:rPr>
              <w:ins w:id="1210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1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12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five</w:t>
        </w:r>
        <w:proofErr w:type="spellEnd"/>
        <w:proofErr w:type="gramEnd"/>
      </w:ins>
    </w:p>
    <w:p w14:paraId="236A2898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14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15" w:author="D" w:date="2022-08-27T21:53:00Z">
            <w:rPr>
              <w:ins w:id="1216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17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18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1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four</w:t>
        </w:r>
        <w:proofErr w:type="spellEnd"/>
        <w:proofErr w:type="gramEnd"/>
      </w:ins>
    </w:p>
    <w:p w14:paraId="3AA407A4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20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1" w:author="D" w:date="2022-08-27T21:53:00Z">
            <w:rPr>
              <w:ins w:id="1222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3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224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2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three</w:t>
        </w:r>
        <w:proofErr w:type="spellEnd"/>
        <w:proofErr w:type="gramEnd"/>
      </w:ins>
    </w:p>
    <w:p w14:paraId="41C5EFCD" w14:textId="77777777" w:rsidR="000A61C8" w:rsidRPr="004A10C3" w:rsidRDefault="000A61C8">
      <w:pPr>
        <w:shd w:val="clear" w:color="auto" w:fill="FFFFFF"/>
        <w:spacing w:after="0" w:line="240" w:lineRule="auto"/>
        <w:outlineLvl w:val="1"/>
        <w:rPr>
          <w:ins w:id="1226" w:author="D" w:date="2022-08-27T21:51:00Z"/>
          <w:rFonts w:ascii="Comic Sans MS" w:hAnsi="Comic Sans MS"/>
          <w:color w:val="212529"/>
          <w:sz w:val="24"/>
          <w:szCs w:val="24"/>
          <w:shd w:val="clear" w:color="auto" w:fill="FFFFFF"/>
          <w:rPrChange w:id="1227" w:author="D" w:date="2022-08-27T21:53:00Z">
            <w:rPr>
              <w:ins w:id="1228" w:author="D" w:date="2022-08-27T21:51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29" w:author="D" w:date="2022-08-27T21:51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230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two</w:t>
        </w:r>
        <w:proofErr w:type="gramEnd"/>
      </w:ins>
    </w:p>
    <w:p w14:paraId="7457ED82" w14:textId="7D7EFAA6" w:rsidR="000A61C8" w:rsidRPr="004A10C3" w:rsidRDefault="000A61C8">
      <w:pPr>
        <w:shd w:val="clear" w:color="auto" w:fill="FFFFFF"/>
        <w:spacing w:line="240" w:lineRule="auto"/>
        <w:outlineLvl w:val="1"/>
        <w:rPr>
          <w:ins w:id="1232" w:author="D" w:date="2022-08-27T21:52:00Z"/>
          <w:rFonts w:ascii="Comic Sans MS" w:hAnsi="Comic Sans MS"/>
          <w:color w:val="212529"/>
          <w:sz w:val="24"/>
          <w:szCs w:val="24"/>
          <w:shd w:val="clear" w:color="auto" w:fill="FFFFFF"/>
          <w:rPrChange w:id="1233" w:author="D" w:date="2022-08-27T21:53:00Z">
            <w:rPr>
              <w:ins w:id="1234" w:author="D" w:date="2022-08-27T21:52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35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proofErr w:type="gramStart"/>
      <w:ins w:id="1236" w:author="D" w:date="2022-08-27T21:51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3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one</w:t>
        </w:r>
      </w:ins>
      <w:proofErr w:type="spellEnd"/>
      <w:proofErr w:type="gramEnd"/>
    </w:p>
    <w:p w14:paraId="3DD2383A" w14:textId="3497BB20" w:rsidR="000A61C8" w:rsidRPr="004A10C3" w:rsidRDefault="000A61C8">
      <w:pPr>
        <w:shd w:val="clear" w:color="auto" w:fill="FFFFFF"/>
        <w:spacing w:line="240" w:lineRule="auto"/>
        <w:outlineLvl w:val="1"/>
        <w:rPr>
          <w:ins w:id="1238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39" w:author="D" w:date="2022-08-27T21:53:00Z">
            <w:rPr>
              <w:ins w:id="1240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41" w:author="D" w:date="2022-08-27T21:54:00Z">
          <w:pPr>
            <w:shd w:val="clear" w:color="auto" w:fill="FFFFFF"/>
            <w:spacing w:after="0" w:line="240" w:lineRule="auto"/>
            <w:outlineLvl w:val="1"/>
          </w:pPr>
        </w:pPrChange>
      </w:pPr>
      <w:proofErr w:type="spellStart"/>
      <w:proofErr w:type="gramStart"/>
      <w:ins w:id="1242" w:author="D" w:date="2022-08-27T21:52:00Z"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4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  <w:rPrChange w:id="124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;</w:t>
        </w:r>
        <w:proofErr w:type="gramEnd"/>
        <w:r w:rsidR="004A10C3" w:rsidRPr="004A10C3">
          <w:rPr>
            <w:rFonts w:ascii="Comic Sans MS" w:hAnsi="Comic Sans MS"/>
            <w:sz w:val="24"/>
            <w:szCs w:val="24"/>
            <w:rPrChange w:id="1245" w:author="D" w:date="2022-08-27T21:53:00Z">
              <w:rPr/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most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4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common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filter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5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lines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of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text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5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(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or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not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containing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6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) a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certain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string</w:t>
        </w:r>
        <w:proofErr w:type="spellEnd"/>
        <w:r w:rsidR="004A10C3"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5D8C811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74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75" w:author="D" w:date="2022-08-27T21:53:00Z">
            <w:rPr>
              <w:ins w:id="1276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proofErr w:type="gramStart"/>
      <w:ins w:id="1277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8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user</w:t>
        </w:r>
        <w:proofErr w:type="gram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7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@clarusway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:~$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1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cat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2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tennis.txt |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3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grep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4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</w:t>
        </w:r>
      </w:ins>
    </w:p>
    <w:p w14:paraId="7242799F" w14:textId="77777777" w:rsidR="004A10C3" w:rsidRPr="004A10C3" w:rsidRDefault="004A10C3" w:rsidP="004A10C3">
      <w:pPr>
        <w:shd w:val="clear" w:color="auto" w:fill="FFFFFF"/>
        <w:spacing w:after="0" w:line="240" w:lineRule="auto"/>
        <w:outlineLvl w:val="1"/>
        <w:rPr>
          <w:ins w:id="1285" w:author="D" w:date="2022-08-27T21:53:00Z"/>
          <w:rFonts w:ascii="Comic Sans MS" w:hAnsi="Comic Sans MS"/>
          <w:color w:val="212529"/>
          <w:sz w:val="24"/>
          <w:szCs w:val="24"/>
          <w:shd w:val="clear" w:color="auto" w:fill="FFFFFF"/>
          <w:rPrChange w:id="1286" w:author="D" w:date="2022-08-27T21:53:00Z">
            <w:rPr>
              <w:ins w:id="1287" w:author="D" w:date="2022-08-27T21:53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</w:pPr>
      <w:proofErr w:type="spellStart"/>
      <w:ins w:id="1288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89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Serena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0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3BF28747" w14:textId="7B40B029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291" w:author="D" w:date="2022-08-27T21:04:00Z"/>
          <w:rFonts w:ascii="Comic Sans MS" w:hAnsi="Comic Sans MS"/>
          <w:color w:val="212529"/>
          <w:sz w:val="24"/>
          <w:szCs w:val="24"/>
          <w:shd w:val="clear" w:color="auto" w:fill="FFFFFF"/>
          <w:rPrChange w:id="1292" w:author="D" w:date="2022-08-27T21:53:00Z">
            <w:rPr>
              <w:ins w:id="1293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294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ins w:id="1295" w:author="D" w:date="2022-08-27T21:53:00Z"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6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Venus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297" w:author="D" w:date="2022-08-27T21:53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Williams, USA</w:t>
        </w:r>
      </w:ins>
    </w:p>
    <w:p w14:paraId="7CED1B25" w14:textId="5DD049A2" w:rsidR="0002743E" w:rsidRPr="004A10C3" w:rsidRDefault="004A10C3">
      <w:pPr>
        <w:shd w:val="clear" w:color="auto" w:fill="FFFFFF"/>
        <w:spacing w:after="0" w:line="240" w:lineRule="auto"/>
        <w:outlineLvl w:val="1"/>
        <w:rPr>
          <w:ins w:id="1298" w:author="D" w:date="2022-08-27T21:04:00Z"/>
          <w:rFonts w:ascii="Comic Sans MS" w:hAnsi="Comic Sans MS"/>
          <w:b/>
          <w:bCs/>
          <w:color w:val="212529"/>
          <w:sz w:val="24"/>
          <w:szCs w:val="24"/>
          <w:shd w:val="clear" w:color="auto" w:fill="FFFFFF"/>
          <w:rPrChange w:id="1299" w:author="D" w:date="2022-08-27T21:54:00Z">
            <w:rPr>
              <w:ins w:id="1300" w:author="D" w:date="2022-08-27T21:04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301" w:author="D" w:date="2022-08-27T21:56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spellStart"/>
      <w:proofErr w:type="gramStart"/>
      <w:ins w:id="1302" w:author="D" w:date="2022-08-27T21:55:00Z"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c</w:t>
        </w:r>
        <w:r w:rsidRPr="004A10C3"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>ut</w:t>
        </w:r>
        <w:proofErr w:type="spellEnd"/>
        <w:r>
          <w:rPr>
            <w:rFonts w:ascii="Comic Sans MS" w:hAnsi="Comic Sans MS"/>
            <w:b/>
            <w:bCs/>
            <w:color w:val="212529"/>
            <w:sz w:val="24"/>
            <w:szCs w:val="24"/>
            <w:shd w:val="clear" w:color="auto" w:fill="FFFFFF"/>
          </w:rPr>
          <w:t xml:space="preserve"> ;</w:t>
        </w:r>
        <w:proofErr w:type="gramEnd"/>
        <w:r w:rsidRPr="004A10C3">
          <w:t xml:space="preserve"> </w:t>
        </w:r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can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select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columns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from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0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files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,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2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depending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3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on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4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delimiter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5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6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or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7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a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8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count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19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 xml:space="preserve"> of </w:t>
        </w:r>
        <w:proofErr w:type="spellStart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20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bytes</w:t>
        </w:r>
        <w:proofErr w:type="spellEnd"/>
        <w:r w:rsidRPr="004A10C3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21" w:author="D" w:date="2022-08-27T21:55:00Z">
              <w:rPr>
                <w:rFonts w:ascii="Comic Sans MS" w:hAnsi="Comic Sans MS"/>
                <w:b/>
                <w:bCs/>
                <w:color w:val="212529"/>
                <w:sz w:val="24"/>
                <w:szCs w:val="24"/>
                <w:shd w:val="clear" w:color="auto" w:fill="FFFFFF"/>
              </w:rPr>
            </w:rPrChange>
          </w:rPr>
          <w:t>.</w:t>
        </w:r>
      </w:ins>
    </w:p>
    <w:p w14:paraId="5A9FCAA3" w14:textId="6219A598" w:rsidR="0002743E" w:rsidRPr="004A10C3" w:rsidRDefault="004A10C3">
      <w:pPr>
        <w:shd w:val="clear" w:color="auto" w:fill="FFFFFF"/>
        <w:spacing w:after="0" w:line="276" w:lineRule="auto"/>
        <w:outlineLvl w:val="1"/>
        <w:rPr>
          <w:ins w:id="132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23" w:author="D" w:date="2022-08-27T21:56:00Z">
            <w:rPr>
              <w:ins w:id="132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25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2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7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clarusway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8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@DESKTOP-UN6T2ES:~$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29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cut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0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-d: -f1-3 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1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etc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2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/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3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passwd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4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|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5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tail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36" w:author="D" w:date="2022-08-27T21:56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-3</w:t>
        </w:r>
      </w:ins>
    </w:p>
    <w:p w14:paraId="3974BA73" w14:textId="77777777" w:rsidR="004A10C3" w:rsidRPr="004A10C3" w:rsidRDefault="004A10C3">
      <w:pPr>
        <w:shd w:val="clear" w:color="auto" w:fill="FFFFFF"/>
        <w:spacing w:after="0" w:line="276" w:lineRule="auto"/>
        <w:outlineLvl w:val="1"/>
        <w:rPr>
          <w:ins w:id="1337" w:author="D" w:date="2022-08-27T21:56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38" w:author="D" w:date="2022-08-27T21:57:00Z">
            <w:rPr>
              <w:ins w:id="1339" w:author="D" w:date="2022-08-27T21:56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40" w:author="D" w:date="2022-08-27T21:57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41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.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In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4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the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example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3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4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above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5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,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6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colon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(:) is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used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5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as a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delimiter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4229CDE5" w14:textId="4E218FCA" w:rsidR="00F41156" w:rsidRPr="004A10C3" w:rsidRDefault="004A10C3">
      <w:pPr>
        <w:shd w:val="clear" w:color="auto" w:fill="FFFFFF"/>
        <w:spacing w:after="0" w:line="276" w:lineRule="auto"/>
        <w:outlineLvl w:val="1"/>
        <w:rPr>
          <w:ins w:id="1362" w:author="D" w:date="2022-08-27T21:02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363" w:author="D" w:date="2022-08-27T21:57:00Z">
            <w:rPr>
              <w:ins w:id="1364" w:author="D" w:date="2022-08-27T21:02:00Z"/>
              <w:rFonts w:ascii="Formular" w:eastAsia="Times New Roman" w:hAnsi="Formular" w:cs="Times New Roman"/>
              <w:color w:val="212529"/>
              <w:sz w:val="36"/>
              <w:szCs w:val="36"/>
              <w:lang w:eastAsia="tr-TR"/>
            </w:rPr>
          </w:rPrChange>
        </w:rPr>
        <w:pPrChange w:id="1365" w:author="D" w:date="2022-08-27T21:58:00Z">
          <w:pPr>
            <w:shd w:val="clear" w:color="auto" w:fill="FFFFFF"/>
            <w:spacing w:after="100" w:afterAutospacing="1" w:line="240" w:lineRule="auto"/>
            <w:outlineLvl w:val="1"/>
          </w:pPr>
        </w:pPrChange>
      </w:pPr>
      <w:proofErr w:type="gramStart"/>
      <w:ins w:id="1366" w:author="D" w:date="2022-08-27T21:56:00Z"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7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</w:t>
        </w:r>
        <w:proofErr w:type="gram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8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69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means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0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 xml:space="preserve"> </w:t>
        </w:r>
        <w:proofErr w:type="spellStart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1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field</w:t>
        </w:r>
        <w:proofErr w:type="spellEnd"/>
        <w:r w:rsidRPr="004A10C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372" w:author="D" w:date="2022-08-27T21:57:00Z">
              <w:rPr>
                <w:rFonts w:ascii="Formular" w:eastAsia="Times New Roman" w:hAnsi="Formular" w:cs="Times New Roman"/>
                <w:color w:val="212529"/>
                <w:sz w:val="36"/>
                <w:szCs w:val="36"/>
                <w:lang w:eastAsia="tr-TR"/>
              </w:rPr>
            </w:rPrChange>
          </w:rPr>
          <w:t>.</w:t>
        </w:r>
      </w:ins>
    </w:p>
    <w:p w14:paraId="1D7EA996" w14:textId="1166DB36" w:rsidR="00F41156" w:rsidRDefault="004A10C3" w:rsidP="008666AA">
      <w:pPr>
        <w:shd w:val="clear" w:color="auto" w:fill="FFFFFF"/>
        <w:spacing w:after="0" w:line="276" w:lineRule="auto"/>
        <w:outlineLvl w:val="2"/>
        <w:rPr>
          <w:ins w:id="1373" w:author="D" w:date="2022-08-27T21:58:00Z"/>
          <w:rFonts w:ascii="Comic Sans MS" w:hAnsi="Comic Sans MS"/>
          <w:color w:val="212529"/>
          <w:sz w:val="24"/>
          <w:szCs w:val="24"/>
          <w:shd w:val="clear" w:color="auto" w:fill="FFFFFF"/>
        </w:rPr>
      </w:pPr>
      <w:proofErr w:type="gramStart"/>
      <w:ins w:id="1374" w:author="D" w:date="2022-08-27T21:57:00Z">
        <w:r w:rsidRPr="004A10C3">
          <w:rPr>
            <w:rFonts w:ascii="Formular" w:hAnsi="Formular"/>
            <w:b/>
            <w:bCs/>
            <w:color w:val="212529"/>
            <w:sz w:val="29"/>
            <w:szCs w:val="29"/>
            <w:shd w:val="clear" w:color="auto" w:fill="FFFFFF"/>
            <w:rPrChange w:id="1375" w:author="D" w:date="2022-08-27T21:58:00Z">
              <w:rPr>
                <w:rFonts w:ascii="Formular" w:hAnsi="Formular"/>
                <w:color w:val="212529"/>
                <w:sz w:val="29"/>
                <w:szCs w:val="29"/>
                <w:shd w:val="clear" w:color="auto" w:fill="FFFFFF"/>
              </w:rPr>
            </w:rPrChange>
          </w:rPr>
          <w:t>tr ;</w:t>
        </w:r>
      </w:ins>
      <w:proofErr w:type="gramEnd"/>
      <w:ins w:id="1376" w:author="D" w:date="2022-08-27T21:58:00Z">
        <w:r w:rsidR="008666AA" w:rsidRPr="008666AA"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It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is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7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used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for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translating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and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deleting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89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0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  <w:r w:rsid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/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1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To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2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3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delete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4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5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the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6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 xml:space="preserve"> </w:t>
        </w:r>
        <w:proofErr w:type="spellStart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7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characters</w:t>
        </w:r>
        <w:proofErr w:type="spellEnd"/>
        <w:r w:rsidR="008666AA"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  <w:rPrChange w:id="1398" w:author="D" w:date="2022-08-27T21:58:00Z">
              <w:rPr>
                <w:rFonts w:ascii="Formular" w:hAnsi="Formular"/>
                <w:b/>
                <w:bCs/>
                <w:color w:val="212529"/>
                <w:sz w:val="29"/>
                <w:szCs w:val="29"/>
                <w:shd w:val="clear" w:color="auto" w:fill="FFFFFF"/>
              </w:rPr>
            </w:rPrChange>
          </w:rPr>
          <w:t>.</w:t>
        </w:r>
      </w:ins>
    </w:p>
    <w:p w14:paraId="31F45B11" w14:textId="693520BD" w:rsidR="008666AA" w:rsidRPr="008666AA" w:rsidRDefault="008666AA">
      <w:pPr>
        <w:shd w:val="clear" w:color="auto" w:fill="FFFFFF"/>
        <w:spacing w:after="0" w:line="276" w:lineRule="auto"/>
        <w:outlineLvl w:val="2"/>
        <w:rPr>
          <w:ins w:id="1399" w:author="D" w:date="2022-08-27T20:55:00Z"/>
          <w:rFonts w:ascii="Comic Sans MS" w:hAnsi="Comic Sans MS"/>
          <w:color w:val="212529"/>
          <w:sz w:val="24"/>
          <w:szCs w:val="24"/>
          <w:shd w:val="clear" w:color="auto" w:fill="FFFFFF"/>
          <w:rPrChange w:id="1400" w:author="D" w:date="2022-08-27T21:58:00Z">
            <w:rPr>
              <w:ins w:id="1401" w:author="D" w:date="2022-08-27T20:55:00Z"/>
              <w:rFonts w:ascii="Formular" w:hAnsi="Formular"/>
              <w:color w:val="212529"/>
              <w:sz w:val="29"/>
              <w:szCs w:val="29"/>
              <w:shd w:val="clear" w:color="auto" w:fill="FFFFFF"/>
            </w:rPr>
          </w:rPrChange>
        </w:rPr>
        <w:pPrChange w:id="1402" w:author="D" w:date="2022-08-27T21:58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03" w:author="D" w:date="2022-08-27T21:59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proofErr w:type="gram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-d e</w:t>
        </w:r>
      </w:ins>
      <w:ins w:id="1404" w:author="D" w:date="2022-08-27T22:00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05" w:author="D" w:date="2022-08-27T21:59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/</w:t>
        </w:r>
      </w:ins>
      <w:ins w:id="1406" w:author="D" w:date="2022-08-27T22:00:00Z">
        <w:r w:rsidRPr="008666AA">
          <w:t xml:space="preserve"> </w:t>
        </w:r>
        <w: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[a-z] [A-Z]</w:t>
        </w:r>
      </w:ins>
      <w:ins w:id="1407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(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convert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lower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upper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case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) /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cat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clarusway.txt | tr [: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:] '\t'</w:t>
        </w:r>
      </w:ins>
      <w:ins w:id="1408" w:author="D" w:date="2022-08-27T22:02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</w:ins>
      <w:ins w:id="1409" w:author="D" w:date="2022-08-27T22:01:00Z"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(</w:t>
        </w:r>
      </w:ins>
      <w:proofErr w:type="spellStart"/>
      <w:ins w:id="1410" w:author="D" w:date="2022-08-27T22:02:00Z"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translate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white-space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to</w:t>
        </w:r>
        <w:proofErr w:type="spellEnd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666AA"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tabs</w:t>
        </w:r>
        <w:proofErr w:type="spellEnd"/>
        <w:r>
          <w:rPr>
            <w:rFonts w:ascii="Comic Sans MS" w:hAnsi="Comic Sans MS"/>
            <w:color w:val="212529"/>
            <w:sz w:val="24"/>
            <w:szCs w:val="24"/>
            <w:shd w:val="clear" w:color="auto" w:fill="FFFFFF"/>
          </w:rPr>
          <w:t>)</w:t>
        </w:r>
      </w:ins>
    </w:p>
    <w:p w14:paraId="685780DC" w14:textId="7FE414DD" w:rsidR="00254218" w:rsidRDefault="008666AA" w:rsidP="00F41156">
      <w:pPr>
        <w:shd w:val="clear" w:color="auto" w:fill="FFFFFF"/>
        <w:spacing w:after="100" w:afterAutospacing="1" w:line="240" w:lineRule="auto"/>
        <w:outlineLvl w:val="2"/>
        <w:rPr>
          <w:ins w:id="1411" w:author="D" w:date="2022-08-27T22:0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412" w:author="D" w:date="2022-08-27T22:02:00Z">
        <w:r w:rsidRPr="008666A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13" w:author="D" w:date="2022-08-27T22:02:00Z">
              <w:rPr>
                <w:rFonts w:ascii="Formular" w:eastAsia="Times New Roman" w:hAnsi="Formular" w:cs="Times New Roman"/>
                <w:color w:val="212529"/>
                <w:sz w:val="27"/>
                <w:szCs w:val="27"/>
                <w:lang w:eastAsia="tr-TR"/>
              </w:rPr>
            </w:rPrChange>
          </w:rPr>
          <w:t>wc</w:t>
        </w:r>
        <w:proofErr w:type="spellEnd"/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</w:ins>
      <w:proofErr w:type="spellStart"/>
      <w:ins w:id="1414" w:author="D" w:date="2022-08-27T22:03:00Z"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Counting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words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19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lines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0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1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2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3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4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5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easy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6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7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8666A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28" w:author="D" w:date="2022-08-27T22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w</w:t>
        </w:r>
      </w:ins>
      <w:ins w:id="1429" w:author="D" w:date="2022-08-27T22:04:00Z"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.. </w:t>
        </w:r>
        <w:r w:rsidR="00FF549D" w:rsidRPr="00FF549D">
          <w:t xml:space="preserve"> </w:t>
        </w:r>
        <w:proofErr w:type="spellStart"/>
        <w:proofErr w:type="gram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proofErr w:type="gram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tennis.txt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-w</w:t>
        </w:r>
        <w:r w:rsid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wc</w:t>
        </w:r>
        <w:proofErr w:type="spellEnd"/>
        <w:r w:rsidR="00FF549D" w:rsidRPr="00FF549D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-c</w:t>
        </w:r>
      </w:ins>
    </w:p>
    <w:p w14:paraId="6C015BBE" w14:textId="77DEF836" w:rsidR="00C81234" w:rsidRDefault="00C81234" w:rsidP="00F41156">
      <w:pPr>
        <w:shd w:val="clear" w:color="auto" w:fill="FFFFFF"/>
        <w:spacing w:after="100" w:afterAutospacing="1" w:line="240" w:lineRule="auto"/>
        <w:outlineLvl w:val="2"/>
        <w:rPr>
          <w:ins w:id="1430" w:author="D" w:date="2022-08-27T22:06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proofErr w:type="gramStart"/>
      <w:ins w:id="1431" w:author="D" w:date="2022-08-27T22:05:00Z"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32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433" w:author="D" w:date="2022-08-27T22:0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;</w:t>
        </w:r>
      </w:ins>
      <w:proofErr w:type="gramEnd"/>
      <w:ins w:id="1434" w:author="D" w:date="2022-08-27T22:06:00Z">
        <w:r w:rsidRPr="00C81234">
          <w:t xml:space="preserve"> 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he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filter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39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0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will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1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2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default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3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4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5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6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alphabetical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7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48" w:author="D" w:date="2022-08-27T22:06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449" w:author="D" w:date="2022-08-27T22:07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proofErr w:type="gramStart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Exp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:</w:t>
        </w:r>
        <w:proofErr w:type="gramEnd"/>
        <w:r w:rsidRPr="00C81234"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Pr="00C81234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</w:t>
        </w:r>
      </w:ins>
    </w:p>
    <w:p w14:paraId="29DC2C6E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5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51" w:author="D" w:date="2022-08-27T22:07:00Z">
            <w:rPr>
              <w:ins w:id="1452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53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54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-r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5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reverse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6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7EA13579" w14:textId="77777777" w:rsidR="00C81234" w:rsidRPr="00C81234" w:rsidRDefault="00C81234">
      <w:pPr>
        <w:shd w:val="clear" w:color="auto" w:fill="FFFFFF"/>
        <w:spacing w:after="0" w:line="240" w:lineRule="auto"/>
        <w:outlineLvl w:val="2"/>
        <w:rPr>
          <w:ins w:id="1471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472" w:author="D" w:date="2022-08-27T22:07:00Z">
            <w:rPr>
              <w:ins w:id="1473" w:author="D" w:date="2022-08-27T22:07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  <w:pPrChange w:id="1474" w:author="D" w:date="2022-08-27T22:07:00Z">
          <w:pPr>
            <w:shd w:val="clear" w:color="auto" w:fill="FFFFFF"/>
            <w:spacing w:after="100" w:afterAutospacing="1" w:line="240" w:lineRule="auto"/>
            <w:outlineLvl w:val="2"/>
          </w:pPr>
        </w:pPrChange>
      </w:pPr>
      <w:proofErr w:type="spellStart"/>
      <w:proofErr w:type="gramStart"/>
      <w:ins w:id="1475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-f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7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does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case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insensitive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8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sorting</w:t>
        </w:r>
        <w:proofErr w:type="spellEnd"/>
      </w:ins>
    </w:p>
    <w:p w14:paraId="77B95DF8" w14:textId="4086C114" w:rsidR="00C81234" w:rsidRDefault="00C81234">
      <w:pPr>
        <w:shd w:val="clear" w:color="auto" w:fill="FFFFFF"/>
        <w:spacing w:after="0" w:line="360" w:lineRule="auto"/>
        <w:outlineLvl w:val="2"/>
        <w:rPr>
          <w:ins w:id="1490" w:author="D" w:date="2022-08-27T22:0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491" w:author="D" w:date="2022-08-27T22:08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proofErr w:type="gramStart"/>
      <w:ins w:id="1492" w:author="D" w:date="2022-08-27T22:07:00Z"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</w:t>
        </w:r>
        <w:proofErr w:type="spellEnd"/>
        <w:proofErr w:type="gram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-n</w:t>
        </w:r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ab/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flag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49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returns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1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2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3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4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results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5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as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6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per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7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8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numerical</w:t>
        </w:r>
        <w:proofErr w:type="spellEnd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09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C8123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0" w:author="D" w:date="2022-08-27T22:07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order</w:t>
        </w:r>
        <w:proofErr w:type="spellEnd"/>
      </w:ins>
    </w:p>
    <w:p w14:paraId="0CAA0000" w14:textId="38EAB3E9" w:rsidR="003D3862" w:rsidRDefault="003D3862" w:rsidP="003D3862">
      <w:pPr>
        <w:shd w:val="clear" w:color="auto" w:fill="FFFFFF"/>
        <w:spacing w:after="0" w:line="360" w:lineRule="auto"/>
        <w:outlineLvl w:val="2"/>
        <w:rPr>
          <w:ins w:id="1511" w:author="D" w:date="2022-08-27T22:09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proofErr w:type="spellStart"/>
      <w:proofErr w:type="gramStart"/>
      <w:ins w:id="1512" w:author="D" w:date="2022-08-27T22:07:00Z">
        <w:r w:rsidRPr="003D3862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513" w:author="D" w:date="2022-08-27T22:08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uniq</w:t>
        </w:r>
      </w:ins>
      <w:proofErr w:type="spellEnd"/>
      <w:proofErr w:type="gramEnd"/>
      <w:ins w:id="1514" w:author="D" w:date="2022-08-27T22:08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You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6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7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remove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8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19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duplicates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0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1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from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2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3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sorted</w:t>
        </w:r>
        <w:proofErr w:type="spellEnd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4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="00E271E8"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25" w:author="D" w:date="2022-08-27T22:08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  <w:ins w:id="1526" w:author="D" w:date="2022-08-27T22:09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E</w:t>
        </w:r>
      </w:ins>
      <w:ins w:id="1527" w:author="D" w:date="2022-08-27T22:08:00Z"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xp</w:t>
        </w:r>
        <w:proofErr w:type="spellEnd"/>
        <w:r w:rsid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: 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sort</w:t>
        </w:r>
        <w:proofErr w:type="spellEnd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music.txt |</w:t>
        </w:r>
        <w:proofErr w:type="spellStart"/>
        <w:r w:rsidR="00E271E8"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uniq</w:t>
        </w:r>
      </w:ins>
      <w:proofErr w:type="spellEnd"/>
    </w:p>
    <w:p w14:paraId="1F04CA70" w14:textId="030B2582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28" w:author="D" w:date="2022-08-27T2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529" w:author="D" w:date="2022-08-27T22:09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</w:t>
        </w:r>
        <w:proofErr w:type="spellEnd"/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Comparing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streams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3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(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4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5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6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files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7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) can be done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8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39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0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1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542" w:author="D" w:date="2022-08-27T22:09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</w:t>
        </w:r>
      </w:ins>
      <w:proofErr w:type="spellEnd"/>
    </w:p>
    <w:p w14:paraId="5DAA8E05" w14:textId="69A5B7EC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43" w:author="D" w:date="2022-08-27T22:1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544" w:author="D" w:date="2022-08-27T22:10:00Z"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 $</w:t>
        </w:r>
        <w:r w:rsidRPr="00E271E8"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list2.txt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r w:rsidRPr="00E271E8">
          <w:t xml:space="preserve"> </w:t>
        </w:r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list1.txt list2.txt</w:t>
        </w:r>
      </w:ins>
    </w:p>
    <w:p w14:paraId="08F94D9A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5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7FCEAA8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6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333EFC2D" w14:textId="77777777" w:rsidR="000A5EB0" w:rsidRDefault="000A5EB0" w:rsidP="003D3862">
      <w:pPr>
        <w:shd w:val="clear" w:color="auto" w:fill="FFFFFF"/>
        <w:spacing w:after="0" w:line="360" w:lineRule="auto"/>
        <w:outlineLvl w:val="2"/>
        <w:rPr>
          <w:ins w:id="1547" w:author="D" w:date="2022-08-28T22:3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</w:p>
    <w:p w14:paraId="158DC2E9" w14:textId="4F79CF47" w:rsidR="00E271E8" w:rsidRDefault="00A46780" w:rsidP="003D3862">
      <w:pPr>
        <w:shd w:val="clear" w:color="auto" w:fill="FFFFFF"/>
        <w:spacing w:after="0" w:line="360" w:lineRule="auto"/>
        <w:outlineLvl w:val="2"/>
        <w:rPr>
          <w:ins w:id="1548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49" w:author="D" w:date="2022-08-27T22:11:00Z">
        <w:r w:rsidRPr="00A46780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lastRenderedPageBreak/>
          <w:t>OPERATORS</w:t>
        </w:r>
      </w:ins>
    </w:p>
    <w:p w14:paraId="249D8FF1" w14:textId="0972B1E0" w:rsidR="00E271E8" w:rsidRDefault="00E271E8" w:rsidP="003D3862">
      <w:pPr>
        <w:shd w:val="clear" w:color="auto" w:fill="FFFFFF"/>
        <w:spacing w:after="0" w:line="360" w:lineRule="auto"/>
        <w:outlineLvl w:val="2"/>
        <w:rPr>
          <w:ins w:id="1550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51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Control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Operator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Usage</w:t>
        </w:r>
        <w:proofErr w:type="spellEnd"/>
      </w:ins>
    </w:p>
    <w:p w14:paraId="78F3FBD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52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53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semicolon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More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than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5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a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single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6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4310B1C2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68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569" w:author="D" w:date="2022-08-27T22:12:00Z">
            <w:rPr>
              <w:ins w:id="1570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571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ends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with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&amp;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7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doesn't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for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8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finish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2802CBA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593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594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$?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dollar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question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mark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59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store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exit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code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of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0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previous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.</w:t>
        </w:r>
      </w:ins>
    </w:p>
    <w:p w14:paraId="3A40BFD3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08" w:author="D" w:date="2022-08-27T22:11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ins w:id="1609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ampersand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AND.</w:t>
        </w:r>
      </w:ins>
    </w:p>
    <w:p w14:paraId="610BDCFD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14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15" w:author="D" w:date="2022-08-27T22:12:00Z">
            <w:rPr>
              <w:ins w:id="1616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ins w:id="1617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||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double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vertical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bar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1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as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OR.</w:t>
        </w:r>
      </w:ins>
    </w:p>
    <w:p w14:paraId="1F29BFDC" w14:textId="77777777" w:rsidR="00E271E8" w:rsidRPr="00E271E8" w:rsidRDefault="00E271E8" w:rsidP="00E271E8">
      <w:pPr>
        <w:shd w:val="clear" w:color="auto" w:fill="FFFFFF"/>
        <w:spacing w:after="0" w:line="360" w:lineRule="auto"/>
        <w:outlineLvl w:val="2"/>
        <w:rPr>
          <w:ins w:id="1622" w:author="D" w:date="2022-08-27T22:11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23" w:author="D" w:date="2022-08-27T22:12:00Z">
            <w:rPr>
              <w:ins w:id="1624" w:author="D" w:date="2022-08-27T22:11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ins w:id="1625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2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else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in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3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1E9081" w14:textId="6738FBCE" w:rsidR="00E271E8" w:rsidRDefault="00E271E8" w:rsidP="00E271E8">
      <w:pPr>
        <w:shd w:val="clear" w:color="auto" w:fill="FFFFFF"/>
        <w:spacing w:after="0" w:line="360" w:lineRule="auto"/>
        <w:outlineLvl w:val="2"/>
        <w:rPr>
          <w:ins w:id="1644" w:author="D" w:date="2022-08-27T22:21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ins w:id="1645" w:author="D" w:date="2022-08-27T22:11:00Z"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# pound </w:t>
        </w:r>
        <w:proofErr w:type="spellStart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sign</w:t>
        </w:r>
        <w:proofErr w:type="spellEnd"/>
        <w:r w:rsidRPr="00E271E8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ab/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Anything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8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49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0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written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1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2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after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3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#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4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will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5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be </w:t>
        </w:r>
        <w:proofErr w:type="spellStart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6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ignored</w:t>
        </w:r>
        <w:proofErr w:type="spellEnd"/>
        <w:r w:rsidRPr="00E271E8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57" w:author="D" w:date="2022-08-27T22:12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10210786" w14:textId="5273B34A" w:rsidR="00732ACC" w:rsidRDefault="00732ACC" w:rsidP="00E271E8">
      <w:pPr>
        <w:shd w:val="clear" w:color="auto" w:fill="FFFFFF"/>
        <w:spacing w:after="0" w:line="360" w:lineRule="auto"/>
        <w:outlineLvl w:val="2"/>
        <w:rPr>
          <w:ins w:id="1658" w:author="D" w:date="2022-08-27T22:12:00Z"/>
          <w:rFonts w:ascii="Comic Sans MS" w:eastAsia="Times New Roman" w:hAnsi="Comic Sans MS" w:cs="Times New Roman"/>
          <w:color w:val="212529"/>
          <w:sz w:val="28"/>
          <w:szCs w:val="28"/>
          <w:lang w:eastAsia="tr-TR"/>
        </w:rPr>
      </w:pPr>
      <w:proofErr w:type="spellStart"/>
      <w:proofErr w:type="gramStart"/>
      <w:ins w:id="1659" w:author="D" w:date="2022-08-27T22:21:00Z"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mkdir</w:t>
        </w:r>
        <w:proofErr w:type="spellEnd"/>
        <w:proofErr w:type="gram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test                    #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we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>create</w:t>
        </w:r>
        <w:proofErr w:type="spellEnd"/>
        <w:r w:rsidRPr="00732ACC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</w:rPr>
          <w:t xml:space="preserve"> a directory</w:t>
        </w:r>
      </w:ins>
    </w:p>
    <w:p w14:paraId="4DA4DB51" w14:textId="3F0C1659" w:rsidR="0088254F" w:rsidRPr="0088254F" w:rsidRDefault="0088254F" w:rsidP="00E271E8">
      <w:pPr>
        <w:shd w:val="clear" w:color="auto" w:fill="FFFFFF"/>
        <w:spacing w:after="0" w:line="360" w:lineRule="auto"/>
        <w:outlineLvl w:val="2"/>
        <w:rPr>
          <w:ins w:id="1660" w:author="D" w:date="2022-08-27T22:17:00Z"/>
          <w:rFonts w:ascii="Comic Sans MS" w:eastAsia="Times New Roman" w:hAnsi="Comic Sans MS" w:cs="Times New Roman"/>
          <w:color w:val="212529"/>
          <w:sz w:val="28"/>
          <w:szCs w:val="28"/>
          <w:lang w:eastAsia="tr-TR"/>
          <w:rPrChange w:id="1661" w:author="D" w:date="2022-08-27T22:17:00Z">
            <w:rPr>
              <w:ins w:id="1662" w:author="D" w:date="2022-08-27T22:17:00Z"/>
              <w:rFonts w:ascii="Comic Sans MS" w:eastAsia="Times New Roman" w:hAnsi="Comic Sans MS" w:cs="Times New Roman"/>
              <w:b/>
              <w:bCs/>
              <w:color w:val="212529"/>
              <w:sz w:val="28"/>
              <w:szCs w:val="28"/>
              <w:lang w:eastAsia="tr-TR"/>
            </w:rPr>
          </w:rPrChange>
        </w:rPr>
      </w:pPr>
      <w:proofErr w:type="spellStart"/>
      <w:proofErr w:type="gramStart"/>
      <w:ins w:id="1663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combining</w:t>
        </w:r>
        <w:proofErr w:type="spellEnd"/>
        <w:proofErr w:type="gram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||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;</w:t>
        </w:r>
        <w:r w:rsidRPr="0088254F">
          <w:t xml:space="preserve"> </w:t>
        </w:r>
        <w:proofErr w:type="spellStart"/>
        <w:r w:rsidRPr="0088254F">
          <w:rPr>
            <w:rFonts w:ascii="Comic Sans MS" w:hAnsi="Comic Sans MS"/>
            <w:b/>
            <w:bCs/>
            <w:rPrChange w:id="1664" w:author="D" w:date="2022-08-27T22:17:00Z">
              <w:rPr/>
            </w:rPrChange>
          </w:rPr>
          <w:t>Y</w:t>
        </w:r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ou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can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6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AND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logical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OR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7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write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an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if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-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then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-else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structure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on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8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line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.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This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example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uses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69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to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display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whether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7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the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8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09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rm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0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1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command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2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3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was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4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5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successful</w:t>
        </w:r>
        <w:proofErr w:type="spellEnd"/>
        <w:r w:rsidRPr="0088254F">
          <w:rPr>
            <w:rFonts w:ascii="Comic Sans MS" w:eastAsia="Times New Roman" w:hAnsi="Comic Sans MS" w:cs="Times New Roman"/>
            <w:color w:val="212529"/>
            <w:sz w:val="28"/>
            <w:szCs w:val="28"/>
            <w:lang w:eastAsia="tr-TR"/>
            <w:rPrChange w:id="1716" w:author="D" w:date="2022-08-27T22:17:00Z">
              <w:rPr>
                <w:rFonts w:ascii="Comic Sans MS" w:eastAsia="Times New Roman" w:hAnsi="Comic Sans MS" w:cs="Times New Roman"/>
                <w:b/>
                <w:bCs/>
                <w:color w:val="212529"/>
                <w:sz w:val="28"/>
                <w:szCs w:val="28"/>
                <w:lang w:eastAsia="tr-TR"/>
              </w:rPr>
            </w:rPrChange>
          </w:rPr>
          <w:t>.</w:t>
        </w:r>
      </w:ins>
    </w:p>
    <w:p w14:paraId="7FCDCAA3" w14:textId="1DBB93AC" w:rsidR="00E271E8" w:rsidRDefault="0088254F" w:rsidP="00E271E8">
      <w:pPr>
        <w:shd w:val="clear" w:color="auto" w:fill="FFFFFF"/>
        <w:spacing w:after="0" w:line="360" w:lineRule="auto"/>
        <w:outlineLvl w:val="2"/>
        <w:rPr>
          <w:ins w:id="1717" w:author="D" w:date="2022-08-27T22:19:00Z"/>
          <w:rFonts w:ascii="Comic Sans MS" w:eastAsia="Times New Roman" w:hAnsi="Comic Sans MS" w:cs="Times New Roman"/>
          <w:b/>
          <w:bCs/>
          <w:color w:val="212529"/>
          <w:sz w:val="28"/>
          <w:szCs w:val="28"/>
          <w:lang w:eastAsia="tr-TR"/>
        </w:rPr>
      </w:pPr>
      <w:proofErr w:type="spellStart"/>
      <w:proofErr w:type="gramStart"/>
      <w:ins w:id="1718" w:author="D" w:date="2022-08-27T22:17:00Z"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rm</w:t>
        </w:r>
        <w:proofErr w:type="spellEnd"/>
        <w:proofErr w:type="gram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file1 &amp;&amp;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worked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! ||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echo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It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failed</w:t>
        </w:r>
        <w:proofErr w:type="spellEnd"/>
        <w:r w:rsidRPr="0088254F">
          <w:rPr>
            <w:rFonts w:ascii="Comic Sans MS" w:eastAsia="Times New Roman" w:hAnsi="Comic Sans MS" w:cs="Times New Roman"/>
            <w:b/>
            <w:bCs/>
            <w:color w:val="212529"/>
            <w:sz w:val="28"/>
            <w:szCs w:val="28"/>
            <w:lang w:eastAsia="tr-TR"/>
          </w:rPr>
          <w:t>!</w:t>
        </w:r>
      </w:ins>
    </w:p>
    <w:p w14:paraId="1B5BFFBD" w14:textId="02D902F5" w:rsidR="00732ACC" w:rsidRDefault="00EF7F6B" w:rsidP="00C81234">
      <w:pPr>
        <w:shd w:val="clear" w:color="auto" w:fill="FFFFFF"/>
        <w:spacing w:after="0" w:line="240" w:lineRule="auto"/>
        <w:outlineLvl w:val="2"/>
        <w:rPr>
          <w:ins w:id="1719" w:author="D" w:date="2022-08-27T22:2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20" w:author="D" w:date="2022-08-27T22:22:00Z"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\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special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5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6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7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8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29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0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end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1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2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line</w:t>
        </w:r>
        <w:proofErr w:type="spellEnd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3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proofErr w:type="gramStart"/>
        <w:r w:rsidRPr="00EF7F6B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  <w:rPrChange w:id="1734" w:author="D" w:date="2022-08-27T22:2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 w:rsidRPr="00EF7F6B"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backslash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\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3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enables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control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4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, but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without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shell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7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interpreting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8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it,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59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this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0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1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called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2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3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escaping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4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5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characters</w:t>
        </w:r>
        <w:proofErr w:type="spellEnd"/>
        <w:r w:rsidRPr="00EF7F6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766" w:author="D" w:date="2022-08-27T22:22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5A531797" w14:textId="1CDEA354" w:rsidR="0061780B" w:rsidRDefault="0061780B">
      <w:pPr>
        <w:shd w:val="clear" w:color="auto" w:fill="FFFFFF"/>
        <w:spacing w:after="0" w:line="276" w:lineRule="auto"/>
        <w:outlineLvl w:val="2"/>
        <w:rPr>
          <w:ins w:id="1767" w:author="D" w:date="2022-08-27T2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768" w:author="D" w:date="2022-08-27T22:26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769" w:author="D" w:date="2022-08-27T22:24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ending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backslash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continued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next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</w:ins>
    </w:p>
    <w:p w14:paraId="11A08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0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771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</w:t>
        </w:r>
        <w:proofErr w:type="gram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@clarusway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:~$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echo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56052AE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2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73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\</w:t>
        </w:r>
      </w:ins>
    </w:p>
    <w:p w14:paraId="1F4CC46E" w14:textId="77777777" w:rsidR="0061780B" w:rsidRPr="0061780B" w:rsidRDefault="0061780B" w:rsidP="0061780B">
      <w:pPr>
        <w:shd w:val="clear" w:color="auto" w:fill="FFFFFF"/>
        <w:spacing w:after="0" w:line="240" w:lineRule="auto"/>
        <w:outlineLvl w:val="2"/>
        <w:rPr>
          <w:ins w:id="1774" w:author="D" w:date="2022-08-27T2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75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  <w:proofErr w:type="spellEnd"/>
      </w:ins>
    </w:p>
    <w:p w14:paraId="242C9B5E" w14:textId="3A16C1E8" w:rsidR="0061780B" w:rsidRDefault="0061780B" w:rsidP="0061780B">
      <w:pPr>
        <w:shd w:val="clear" w:color="auto" w:fill="FFFFFF"/>
        <w:spacing w:after="0" w:line="240" w:lineRule="auto"/>
        <w:outlineLvl w:val="2"/>
        <w:rPr>
          <w:ins w:id="1776" w:author="D" w:date="2022-08-27T22:2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777" w:author="D" w:date="2022-08-27T22:25:00Z"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three</w:t>
        </w:r>
        <w:proofErr w:type="spellEnd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78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parts</w:t>
        </w:r>
      </w:ins>
      <w:proofErr w:type="spellEnd"/>
    </w:p>
    <w:p w14:paraId="1619C636" w14:textId="305C9B4E" w:rsidR="00D208DD" w:rsidRDefault="00D208DD">
      <w:pPr>
        <w:shd w:val="clear" w:color="auto" w:fill="FFFFFF"/>
        <w:spacing w:after="0" w:line="240" w:lineRule="auto"/>
        <w:outlineLvl w:val="2"/>
        <w:rPr>
          <w:ins w:id="1778" w:author="D" w:date="2022-09-02T11:4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BBEDC78" w14:textId="07378A4F" w:rsidR="00366E6A" w:rsidRDefault="00366E6A">
      <w:pPr>
        <w:shd w:val="clear" w:color="auto" w:fill="FFFFFF"/>
        <w:spacing w:after="0" w:line="240" w:lineRule="auto"/>
        <w:outlineLvl w:val="2"/>
        <w:rPr>
          <w:ins w:id="1779" w:author="D" w:date="2022-09-02T11:4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2E3383" w14:textId="4CDCA6B7" w:rsidR="00366E6A" w:rsidRPr="00366E6A" w:rsidRDefault="00E3683C" w:rsidP="00366E6A">
      <w:pPr>
        <w:shd w:val="clear" w:color="auto" w:fill="FFFFFF"/>
        <w:spacing w:after="0" w:line="240" w:lineRule="auto"/>
        <w:outlineLvl w:val="2"/>
        <w:rPr>
          <w:ins w:id="1780" w:author="D" w:date="2022-09-02T11:4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781" w:author="D" w:date="2022-09-02T11:52:00Z">
        <w:r w:rsidRPr="00E3683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sed</w:t>
        </w:r>
        <w:proofErr w:type="spellEnd"/>
        <w:proofErr w:type="gramEnd"/>
        <w:r w:rsidRPr="00E3683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(</w:t>
        </w:r>
        <w:proofErr w:type="spellStart"/>
        <w:r w:rsidRPr="00E3683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comman</w:t>
        </w:r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d</w:t>
        </w:r>
      </w:ins>
      <w:proofErr w:type="spellEnd"/>
      <w:ins w:id="1782" w:author="D" w:date="2022-09-02T11:5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)</w:t>
        </w:r>
      </w:ins>
      <w:ins w:id="1783" w:author="D" w:date="2022-09-02T11:49:00Z"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</w:ins>
      <w:ins w:id="1784" w:author="D" w:date="2022-09-02T11:52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</w:t>
        </w:r>
      </w:ins>
      <w:ins w:id="1785" w:author="D" w:date="2022-09-02T11:49:00Z"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stream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editor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A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stream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editor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perform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lot of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function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a file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searching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find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insertion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deletion</w:t>
        </w:r>
        <w:proofErr w:type="spellEnd"/>
        <w:r w:rsidR="00366E6A" w:rsidRPr="00366E6A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B3ED6AF" w14:textId="77777777" w:rsidR="00E3683C" w:rsidRDefault="00E3683C" w:rsidP="00366E6A">
      <w:pPr>
        <w:shd w:val="clear" w:color="auto" w:fill="FFFFFF"/>
        <w:spacing w:after="0" w:line="240" w:lineRule="auto"/>
        <w:outlineLvl w:val="2"/>
        <w:rPr>
          <w:ins w:id="1786" w:author="D" w:date="2022-09-02T11:52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</w:p>
    <w:p w14:paraId="6E3D7B79" w14:textId="2A7D2656" w:rsidR="00366E6A" w:rsidRDefault="00366E6A" w:rsidP="00366E6A">
      <w:pPr>
        <w:shd w:val="clear" w:color="auto" w:fill="FFFFFF"/>
        <w:spacing w:after="0" w:line="240" w:lineRule="auto"/>
        <w:outlineLvl w:val="2"/>
        <w:rPr>
          <w:ins w:id="1787" w:author="D" w:date="2022-09-02T11:53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ins w:id="1788" w:author="D" w:date="2022-09-02T11:52:00Z"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or</w:t>
        </w:r>
        <w:proofErr w:type="spellEnd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substituting</w:t>
        </w:r>
        <w:proofErr w:type="spellEnd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366E6A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string</w:t>
        </w:r>
      </w:ins>
      <w:proofErr w:type="spellEnd"/>
    </w:p>
    <w:p w14:paraId="1E347A00" w14:textId="77777777" w:rsidR="00E3683C" w:rsidRPr="00366E6A" w:rsidRDefault="00E3683C" w:rsidP="00366E6A">
      <w:pPr>
        <w:shd w:val="clear" w:color="auto" w:fill="FFFFFF"/>
        <w:spacing w:after="0" w:line="240" w:lineRule="auto"/>
        <w:outlineLvl w:val="2"/>
        <w:rPr>
          <w:ins w:id="1789" w:author="D" w:date="2022-09-02T11:5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C14CF67" w14:textId="77777777" w:rsidR="00E3683C" w:rsidRPr="00E3683C" w:rsidRDefault="00E3683C" w:rsidP="00E3683C">
      <w:pPr>
        <w:shd w:val="clear" w:color="auto" w:fill="FFFFFF"/>
        <w:spacing w:after="0" w:line="240" w:lineRule="auto"/>
        <w:outlineLvl w:val="2"/>
        <w:rPr>
          <w:ins w:id="1790" w:author="D" w:date="2022-09-02T11:5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1" w:author="D" w:date="2022-09-02T11:53:00Z"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Linux is an OS. Linux is life. Linux is a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concept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5659D27" w14:textId="77777777" w:rsidR="00E3683C" w:rsidRPr="00E3683C" w:rsidRDefault="00E3683C" w:rsidP="00E3683C">
      <w:pPr>
        <w:shd w:val="clear" w:color="auto" w:fill="FFFFFF"/>
        <w:spacing w:after="0" w:line="240" w:lineRule="auto"/>
        <w:outlineLvl w:val="2"/>
        <w:rPr>
          <w:ins w:id="1792" w:author="D" w:date="2022-09-02T11:5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3" w:author="D" w:date="2022-09-02T11:53:00Z"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I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linux.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linux.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Everyone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likes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linux.</w:t>
        </w:r>
      </w:ins>
    </w:p>
    <w:p w14:paraId="78C1ACC5" w14:textId="5FA1EFF3" w:rsidR="00366E6A" w:rsidRDefault="00E3683C" w:rsidP="00E3683C">
      <w:pPr>
        <w:shd w:val="clear" w:color="auto" w:fill="FFFFFF"/>
        <w:spacing w:after="0" w:line="240" w:lineRule="auto"/>
        <w:outlineLvl w:val="2"/>
        <w:rPr>
          <w:ins w:id="1794" w:author="D" w:date="2022-09-02T12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5" w:author="D" w:date="2022-09-02T11:53:00Z"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lastRenderedPageBreak/>
          <w:t xml:space="preserve">Linux is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free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Linux is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good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Linux is </w:t>
        </w:r>
        <w:proofErr w:type="spellStart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hope</w:t>
        </w:r>
        <w:proofErr w:type="spellEnd"/>
        <w:r w:rsidRPr="00E3683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27F31B7" w14:textId="77777777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796" w:author="D" w:date="2022-09-02T11:5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2AA8944" w14:textId="5200A708" w:rsidR="00E3683C" w:rsidRDefault="00653DF3" w:rsidP="00E3683C">
      <w:pPr>
        <w:shd w:val="clear" w:color="auto" w:fill="FFFFFF"/>
        <w:spacing w:after="0" w:line="240" w:lineRule="auto"/>
        <w:outlineLvl w:val="2"/>
        <w:rPr>
          <w:ins w:id="1797" w:author="D" w:date="2022-09-02T12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798" w:author="D" w:date="2022-09-02T12:03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4E109066" wp14:editId="60263218">
              <wp:extent cx="4489450" cy="1302882"/>
              <wp:effectExtent l="0" t="0" r="6350" b="0"/>
              <wp:docPr id="4" name="Resi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5355" cy="130749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E14D03E" w14:textId="03A78A58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799" w:author="D" w:date="2022-09-02T12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86BD24C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800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01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`s`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substitution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operation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3B6F9D8E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802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03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`/`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are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delimiters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43FC124C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804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05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`linux` is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search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 is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replacement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D73037F" w14:textId="006AB63E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806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DE40237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807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08" w:author="D" w:date="2022-09-02T12:04:00Z"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any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occurrence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of a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pattern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</w:t>
        </w:r>
        <w:proofErr w:type="spellEnd"/>
        <w:r w:rsidRPr="00653DF3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</w:ins>
    </w:p>
    <w:p w14:paraId="3F35DCC2" w14:textId="77777777" w:rsidR="00653DF3" w:rsidRPr="00653DF3" w:rsidRDefault="00653DF3" w:rsidP="00653DF3">
      <w:pPr>
        <w:shd w:val="clear" w:color="auto" w:fill="FFFFFF"/>
        <w:spacing w:after="0" w:line="240" w:lineRule="auto"/>
        <w:outlineLvl w:val="2"/>
        <w:rPr>
          <w:ins w:id="1809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10" w:author="D" w:date="2022-09-02T12:04:00Z"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/1, /2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flags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first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a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following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third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word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“linux”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“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” in a </w:t>
        </w:r>
        <w:proofErr w:type="spellStart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53DF3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18DE0C58" w14:textId="53DDB71E" w:rsidR="00653DF3" w:rsidRDefault="00653DF3" w:rsidP="00E3683C">
      <w:pPr>
        <w:shd w:val="clear" w:color="auto" w:fill="FFFFFF"/>
        <w:spacing w:after="0" w:line="240" w:lineRule="auto"/>
        <w:outlineLvl w:val="2"/>
        <w:rPr>
          <w:ins w:id="1811" w:author="D" w:date="2022-09-02T12:0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BC6D0F6" w14:textId="39EB77EA" w:rsidR="00653DF3" w:rsidRDefault="002D11D0" w:rsidP="00E3683C">
      <w:pPr>
        <w:shd w:val="clear" w:color="auto" w:fill="FFFFFF"/>
        <w:spacing w:after="0" w:line="240" w:lineRule="auto"/>
        <w:outlineLvl w:val="2"/>
        <w:rPr>
          <w:ins w:id="1812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13" w:author="D" w:date="2022-09-02T12:09:00Z"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564ED158" wp14:editId="4D05B25C">
              <wp:extent cx="4857750" cy="706730"/>
              <wp:effectExtent l="0" t="0" r="0" b="0"/>
              <wp:docPr id="5" name="Resi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9985" cy="717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64210E" w14:textId="593FFC51" w:rsidR="002D11D0" w:rsidRDefault="002D11D0" w:rsidP="00E3683C">
      <w:pPr>
        <w:shd w:val="clear" w:color="auto" w:fill="FFFFFF"/>
        <w:spacing w:after="0" w:line="240" w:lineRule="auto"/>
        <w:outlineLvl w:val="2"/>
        <w:rPr>
          <w:ins w:id="1814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867C435" w14:textId="1EE4D0DD" w:rsidR="002D11D0" w:rsidRPr="002D11D0" w:rsidRDefault="002D11D0" w:rsidP="002D11D0">
      <w:pPr>
        <w:shd w:val="clear" w:color="auto" w:fill="FFFFFF"/>
        <w:spacing w:after="0" w:line="240" w:lineRule="auto"/>
        <w:outlineLvl w:val="2"/>
        <w:rPr>
          <w:ins w:id="1815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16" w:author="D" w:date="2022-09-02T12:10:00Z"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string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by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ignoring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case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distinctions</w:t>
        </w:r>
        <w:proofErr w:type="spellEnd"/>
        <w:r w:rsidRPr="002D11D0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.</w:t>
        </w:r>
      </w:ins>
    </w:p>
    <w:p w14:paraId="5FDED61B" w14:textId="6CF41B48" w:rsidR="002D11D0" w:rsidRDefault="002D11D0" w:rsidP="002D11D0">
      <w:pPr>
        <w:shd w:val="clear" w:color="auto" w:fill="FFFFFF"/>
        <w:spacing w:after="0" w:line="240" w:lineRule="auto"/>
        <w:outlineLvl w:val="2"/>
        <w:rPr>
          <w:ins w:id="1817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18" w:author="D" w:date="2022-09-02T12:10:00Z"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do not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ignore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case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distinctions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`i`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be </w:t>
        </w:r>
        <w:proofErr w:type="spellStart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used</w:t>
        </w:r>
        <w:proofErr w:type="spellEnd"/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BC78952" w14:textId="150A0FD3" w:rsidR="002D11D0" w:rsidRDefault="002D11D0" w:rsidP="002D11D0">
      <w:pPr>
        <w:shd w:val="clear" w:color="auto" w:fill="FFFFFF"/>
        <w:spacing w:after="0" w:line="240" w:lineRule="auto"/>
        <w:outlineLvl w:val="2"/>
        <w:rPr>
          <w:ins w:id="1819" w:author="D" w:date="2022-09-02T12:1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6BFA1C5" w14:textId="770BBB2C" w:rsidR="002D11D0" w:rsidRDefault="002D11D0" w:rsidP="00E3683C">
      <w:pPr>
        <w:shd w:val="clear" w:color="auto" w:fill="FFFFFF"/>
        <w:spacing w:after="0" w:line="240" w:lineRule="auto"/>
        <w:outlineLvl w:val="2"/>
        <w:rPr>
          <w:ins w:id="1820" w:author="D" w:date="2022-09-02T12:1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21" w:author="D" w:date="2022-09-02T12:10:00Z">
        <w:r w:rsidRPr="002D11D0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450E331E" wp14:editId="06F9A446">
              <wp:extent cx="5270500" cy="750376"/>
              <wp:effectExtent l="0" t="0" r="6350" b="0"/>
              <wp:docPr id="6" name="Resi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17151" cy="7570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4DBD84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22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CCEC74E" w14:textId="7EEF6ADF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23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24" w:author="D" w:date="2022-09-02T12:15:00Z"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####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Replacing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all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occurrence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pattern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</w:ins>
    </w:p>
    <w:p w14:paraId="23C0E9EF" w14:textId="6941753E" w:rsidR="006148E8" w:rsidRDefault="006148E8" w:rsidP="006148E8">
      <w:pPr>
        <w:shd w:val="clear" w:color="auto" w:fill="FFFFFF"/>
        <w:spacing w:after="0" w:line="240" w:lineRule="auto"/>
        <w:outlineLvl w:val="2"/>
        <w:rPr>
          <w:ins w:id="1825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26" w:author="D" w:date="2022-09-02T12:15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`g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flag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` (global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replacement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)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defines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F3BBA45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27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2BBD2BF" w14:textId="1603E2A1" w:rsidR="002D11D0" w:rsidRDefault="006148E8" w:rsidP="00E3683C">
      <w:pPr>
        <w:shd w:val="clear" w:color="auto" w:fill="FFFFFF"/>
        <w:spacing w:after="0" w:line="240" w:lineRule="auto"/>
        <w:outlineLvl w:val="2"/>
        <w:rPr>
          <w:ins w:id="1828" w:author="D" w:date="2022-09-02T12:1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29" w:author="D" w:date="2022-09-02T12:15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07C0B29F" wp14:editId="7ED50419">
              <wp:extent cx="5359400" cy="772275"/>
              <wp:effectExtent l="0" t="0" r="0" b="8890"/>
              <wp:docPr id="7" name="Resi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0576" cy="7810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19F263" w14:textId="77777777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30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F674352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31" w:author="D" w:date="2022-09-02T12:1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32" w:author="D" w:date="2022-09-02T12:16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do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same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ignoring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case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distinctions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combination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`/i`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`/g`.</w:t>
        </w:r>
      </w:ins>
    </w:p>
    <w:p w14:paraId="775A8FC7" w14:textId="70CDA3F0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33" w:author="D" w:date="2022-09-02T12:1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C173489" w14:textId="54FED75B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34" w:author="D" w:date="2022-09-02T12:1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35" w:author="D" w:date="2022-09-02T12:17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04E62119" wp14:editId="0841D75F">
              <wp:extent cx="5327650" cy="767543"/>
              <wp:effectExtent l="0" t="0" r="0" b="0"/>
              <wp:docPr id="8" name="Resi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396" cy="7780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CA5A78" w14:textId="77777777" w:rsidR="006148E8" w:rsidRPr="006148E8" w:rsidRDefault="006148E8" w:rsidP="006148E8">
      <w:pPr>
        <w:shd w:val="clear" w:color="auto" w:fill="FFFFFF"/>
        <w:spacing w:after="0" w:line="240" w:lineRule="auto"/>
        <w:outlineLvl w:val="2"/>
        <w:rPr>
          <w:ins w:id="1836" w:author="D" w:date="2022-09-02T12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37" w:author="D" w:date="2022-09-02T12:19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lastRenderedPageBreak/>
          <w:t>We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occurrence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a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using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combination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/1, /2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etc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/g.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below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third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“linux”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“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ubuntu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”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word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a </w:t>
        </w:r>
        <w:proofErr w:type="spellStart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F98A2B0" w14:textId="0399AB2D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38" w:author="D" w:date="2022-09-02T12:1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39" w:author="D" w:date="2022-09-02T12:19:00Z">
        <w:r w:rsidRPr="006148E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39487CE5" wp14:editId="1790AF11">
              <wp:extent cx="5822950" cy="816574"/>
              <wp:effectExtent l="0" t="0" r="0" b="3175"/>
              <wp:docPr id="9" name="Resi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84678" cy="825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4C798E" w14:textId="01ACFA09" w:rsidR="006148E8" w:rsidRDefault="006148E8" w:rsidP="00E3683C">
      <w:pPr>
        <w:shd w:val="clear" w:color="auto" w:fill="FFFFFF"/>
        <w:spacing w:after="0" w:line="240" w:lineRule="auto"/>
        <w:outlineLvl w:val="2"/>
        <w:rPr>
          <w:ins w:id="1840" w:author="D" w:date="2022-09-02T12:1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1590C47" w14:textId="77777777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41" w:author="D" w:date="2022-09-02T12:2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42" w:author="D" w:date="2022-09-02T12:20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limit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a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specific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number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following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only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replaces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400E749" w14:textId="2467FDEC" w:rsidR="006148E8" w:rsidRDefault="006A22B8" w:rsidP="00E3683C">
      <w:pPr>
        <w:shd w:val="clear" w:color="auto" w:fill="FFFFFF"/>
        <w:spacing w:after="0" w:line="240" w:lineRule="auto"/>
        <w:outlineLvl w:val="2"/>
        <w:rPr>
          <w:ins w:id="1843" w:author="D" w:date="2022-09-02T12:2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44" w:author="D" w:date="2022-09-02T12:21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44850BAB" wp14:editId="4435887B">
              <wp:extent cx="5822950" cy="763666"/>
              <wp:effectExtent l="0" t="0" r="6350" b="0"/>
              <wp:docPr id="10" name="Resi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3719" cy="7690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815A3A" w14:textId="30193E48" w:rsidR="006A22B8" w:rsidRDefault="006A22B8" w:rsidP="00E3683C">
      <w:pPr>
        <w:shd w:val="clear" w:color="auto" w:fill="FFFFFF"/>
        <w:spacing w:after="0" w:line="240" w:lineRule="auto"/>
        <w:outlineLvl w:val="2"/>
        <w:rPr>
          <w:ins w:id="1845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068B9D4" w14:textId="3C96C93B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46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47" w:author="D" w:date="2022-09-02T12:21:00Z"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 </w:t>
        </w:r>
        <w:proofErr w:type="spellStart"/>
        <w:proofErr w:type="gramStart"/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awk</w:t>
        </w:r>
        <w:proofErr w:type="spellEnd"/>
        <w:proofErr w:type="gramEnd"/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</w:ins>
      <w:ins w:id="1848" w:author="D" w:date="2022-09-02T12:2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(</w:t>
        </w:r>
      </w:ins>
      <w:proofErr w:type="spellStart"/>
      <w:ins w:id="1849" w:author="D" w:date="2022-09-02T12:21:00Z">
        <w:r w:rsidRPr="006A22B8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command</w:t>
        </w:r>
      </w:ins>
      <w:proofErr w:type="spellEnd"/>
      <w:ins w:id="1850" w:author="D" w:date="2022-09-02T12:22:00Z"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)</w:t>
        </w:r>
      </w:ins>
    </w:p>
    <w:p w14:paraId="2119DE17" w14:textId="7C25907E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51" w:author="D" w:date="2022-09-02T12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gramStart"/>
      <w:ins w:id="1852" w:author="D" w:date="2022-09-02T12:21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</w:t>
        </w:r>
        <w:proofErr w:type="gram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text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scanning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processing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language</w:t>
        </w:r>
      </w:ins>
      <w:proofErr w:type="spellEnd"/>
      <w:ins w:id="1853" w:author="D" w:date="2022-09-02T12:22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searches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or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more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files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to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if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they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contain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that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matches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patterns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performs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associated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actions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7869EA66" w14:textId="77777777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54" w:author="D" w:date="2022-09-02T12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55" w:author="D" w:date="2022-09-02T12:22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While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program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well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character-based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processing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program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works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well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with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delimited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processing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3AB1DAED" w14:textId="31E6D559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56" w:author="D" w:date="2022-09-02T12:2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F311997" w14:textId="3824B325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57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858" w:author="D" w:date="2022-09-02T12:24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proofErr w:type="gram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options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'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selection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_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criteria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{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action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}' file</w:t>
        </w:r>
      </w:ins>
    </w:p>
    <w:p w14:paraId="72F96755" w14:textId="77777777" w:rsidR="00637AD9" w:rsidRPr="006A22B8" w:rsidRDefault="00637AD9" w:rsidP="006A22B8">
      <w:pPr>
        <w:shd w:val="clear" w:color="auto" w:fill="FFFFFF"/>
        <w:spacing w:after="0" w:line="240" w:lineRule="auto"/>
        <w:outlineLvl w:val="2"/>
        <w:rPr>
          <w:ins w:id="1859" w:author="D" w:date="2022-09-02T1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9AF9ADB" w14:textId="36B2D211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60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61" w:author="D" w:date="2022-09-02T12:24:00Z"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prints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data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from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specified</w:t>
        </w:r>
        <w:proofErr w:type="spellEnd"/>
        <w:r w:rsidRPr="006A22B8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file.</w:t>
        </w:r>
      </w:ins>
    </w:p>
    <w:p w14:paraId="0531AEF8" w14:textId="7AB1DBB8" w:rsidR="006A22B8" w:rsidRDefault="006A22B8" w:rsidP="006A22B8">
      <w:pPr>
        <w:shd w:val="clear" w:color="auto" w:fill="FFFFFF"/>
        <w:spacing w:after="0" w:line="240" w:lineRule="auto"/>
        <w:outlineLvl w:val="2"/>
        <w:rPr>
          <w:ins w:id="1862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47244C" w14:textId="3C5EFA99" w:rsidR="006A22B8" w:rsidRDefault="00637AD9" w:rsidP="006A22B8">
      <w:pPr>
        <w:shd w:val="clear" w:color="auto" w:fill="FFFFFF"/>
        <w:spacing w:after="0" w:line="240" w:lineRule="auto"/>
        <w:outlineLvl w:val="2"/>
        <w:rPr>
          <w:ins w:id="1863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64" w:author="D" w:date="2022-09-02T12:25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23D9D43D" wp14:editId="0E0B16DF">
              <wp:extent cx="5486400" cy="1341605"/>
              <wp:effectExtent l="0" t="0" r="0" b="0"/>
              <wp:docPr id="11" name="Resi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22858" cy="13505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C09C32" w14:textId="3F149AE1" w:rsidR="00637AD9" w:rsidRDefault="00637AD9" w:rsidP="006A22B8">
      <w:pPr>
        <w:shd w:val="clear" w:color="auto" w:fill="FFFFFF"/>
        <w:spacing w:after="0" w:line="240" w:lineRule="auto"/>
        <w:outlineLvl w:val="2"/>
        <w:rPr>
          <w:ins w:id="1865" w:author="D" w:date="2022-09-02T12:2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72ADFE3" w14:textId="07114EF0" w:rsidR="00637AD9" w:rsidRDefault="00637AD9" w:rsidP="00637AD9">
      <w:pPr>
        <w:shd w:val="clear" w:color="auto" w:fill="FFFFFF"/>
        <w:spacing w:after="0" w:line="240" w:lineRule="auto"/>
        <w:outlineLvl w:val="2"/>
        <w:rPr>
          <w:ins w:id="1866" w:author="D" w:date="2022-09-02T12:28:00Z"/>
          <w:rFonts w:ascii="Comic Sans MS" w:eastAsia="Times New Roman" w:hAnsi="Comic Sans MS" w:cs="Times New Roman"/>
          <w:b/>
          <w:bCs/>
          <w:color w:val="212529"/>
          <w:sz w:val="24"/>
          <w:szCs w:val="24"/>
          <w:lang w:eastAsia="tr-TR"/>
        </w:rPr>
      </w:pPr>
      <w:ins w:id="1867" w:author="D" w:date="2022-09-02T12:27:00Z"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###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Print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lines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which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matches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with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given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pattern</w:t>
        </w:r>
      </w:ins>
      <w:proofErr w:type="spellEnd"/>
    </w:p>
    <w:p w14:paraId="3E0E1173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68" w:author="D" w:date="2022-09-02T12:2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868408" w14:textId="60E1C61A" w:rsidR="00637AD9" w:rsidRPr="006A22B8" w:rsidRDefault="00637AD9" w:rsidP="006A22B8">
      <w:pPr>
        <w:shd w:val="clear" w:color="auto" w:fill="FFFFFF"/>
        <w:spacing w:after="0" w:line="240" w:lineRule="auto"/>
        <w:outlineLvl w:val="2"/>
        <w:rPr>
          <w:ins w:id="1869" w:author="D" w:date="2022-09-02T12:2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70" w:author="D" w:date="2022-09-02T12:27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5079AABC" wp14:editId="21DC8E5D">
              <wp:extent cx="5530850" cy="1189430"/>
              <wp:effectExtent l="0" t="0" r="0" b="0"/>
              <wp:docPr id="12" name="Resim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2804" cy="11941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937BD0" w14:textId="77777777" w:rsidR="006A22B8" w:rsidRPr="006A22B8" w:rsidRDefault="006A22B8" w:rsidP="006A22B8">
      <w:pPr>
        <w:shd w:val="clear" w:color="auto" w:fill="FFFFFF"/>
        <w:spacing w:after="0" w:line="240" w:lineRule="auto"/>
        <w:outlineLvl w:val="2"/>
        <w:rPr>
          <w:ins w:id="1871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3772354" w14:textId="175FE6BA" w:rsidR="006A22B8" w:rsidRDefault="006A22B8" w:rsidP="00E3683C">
      <w:pPr>
        <w:shd w:val="clear" w:color="auto" w:fill="FFFFFF"/>
        <w:spacing w:after="0" w:line="240" w:lineRule="auto"/>
        <w:outlineLvl w:val="2"/>
        <w:rPr>
          <w:ins w:id="1872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55233414" w14:textId="77777777" w:rsidR="00637AD9" w:rsidRDefault="00637AD9" w:rsidP="00E3683C">
      <w:pPr>
        <w:shd w:val="clear" w:color="auto" w:fill="FFFFFF"/>
        <w:spacing w:after="0" w:line="240" w:lineRule="auto"/>
        <w:outlineLvl w:val="2"/>
        <w:rPr>
          <w:ins w:id="1873" w:author="D" w:date="2022-09-02T12:2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59632AE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74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75" w:author="D" w:date="2022-09-02T12:28:00Z"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lastRenderedPageBreak/>
          <w:t xml:space="preserve">###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Splitting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Line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Into</w:t>
        </w:r>
        <w:proofErr w:type="spellEnd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Fields</w:t>
        </w:r>
        <w:proofErr w:type="spellEnd"/>
      </w:ins>
    </w:p>
    <w:p w14:paraId="6E22F22F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76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53FD255" w14:textId="4D2BEBED" w:rsidR="00637AD9" w:rsidRPr="00637AD9" w:rsidRDefault="00637AD9" w:rsidP="004A490B">
      <w:pPr>
        <w:shd w:val="clear" w:color="auto" w:fill="FFFFFF"/>
        <w:spacing w:before="240" w:after="0" w:line="240" w:lineRule="auto"/>
        <w:outlineLvl w:val="2"/>
        <w:rPr>
          <w:ins w:id="1877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878" w:author="D" w:date="2022-09-02T12:38:00Z">
          <w:pPr>
            <w:shd w:val="clear" w:color="auto" w:fill="FFFFFF"/>
            <w:spacing w:after="0" w:line="240" w:lineRule="auto"/>
            <w:outlineLvl w:val="2"/>
          </w:pPr>
        </w:pPrChange>
      </w:pPr>
      <w:proofErr w:type="spellStart"/>
      <w:ins w:id="1879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default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,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splits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record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delimited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by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whitespace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character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 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assigns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some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variables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each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data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below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:</w:t>
        </w:r>
      </w:ins>
    </w:p>
    <w:p w14:paraId="2BF172D6" w14:textId="77777777" w:rsidR="00637AD9" w:rsidRPr="00637AD9" w:rsidRDefault="00637AD9" w:rsidP="004A490B">
      <w:pPr>
        <w:shd w:val="clear" w:color="auto" w:fill="FFFFFF"/>
        <w:spacing w:before="240" w:after="0" w:line="240" w:lineRule="auto"/>
        <w:outlineLvl w:val="2"/>
        <w:rPr>
          <w:ins w:id="1880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  <w:pPrChange w:id="1881" w:author="D" w:date="2022-09-02T12:38:00Z">
          <w:pPr>
            <w:shd w:val="clear" w:color="auto" w:fill="FFFFFF"/>
            <w:spacing w:after="0" w:line="240" w:lineRule="auto"/>
            <w:outlineLvl w:val="2"/>
          </w:pPr>
        </w:pPrChange>
      </w:pPr>
      <w:ins w:id="1882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$0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whole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8CF458B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83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84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$1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first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72ABE279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85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86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$2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second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471C3B43" w14:textId="36704C10" w:rsidR="00637AD9" w:rsidRDefault="00637AD9" w:rsidP="00637AD9">
      <w:pPr>
        <w:shd w:val="clear" w:color="auto" w:fill="FFFFFF"/>
        <w:spacing w:after="0" w:line="240" w:lineRule="auto"/>
        <w:outlineLvl w:val="2"/>
        <w:rPr>
          <w:ins w:id="1887" w:author="D" w:date="2022-09-02T12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88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$n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for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nth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field</w:t>
        </w:r>
        <w:proofErr w:type="spellEnd"/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0D22D6DC" w14:textId="77777777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89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11A4432" w14:textId="56C58E05" w:rsidR="00637AD9" w:rsidRPr="00637AD9" w:rsidRDefault="00637AD9" w:rsidP="00637AD9">
      <w:pPr>
        <w:shd w:val="clear" w:color="auto" w:fill="FFFFFF"/>
        <w:spacing w:after="0" w:line="240" w:lineRule="auto"/>
        <w:outlineLvl w:val="2"/>
        <w:rPr>
          <w:ins w:id="1890" w:author="D" w:date="2022-09-02T12:28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91" w:author="D" w:date="2022-09-02T12:28:00Z">
        <w:r w:rsidRPr="00637AD9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73E62829" wp14:editId="34534534">
              <wp:extent cx="5633263" cy="1187450"/>
              <wp:effectExtent l="0" t="0" r="5715" b="0"/>
              <wp:docPr id="13" name="Resi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9792" cy="118882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AD2D06" w14:textId="6C8DE83F" w:rsidR="006A22B8" w:rsidRDefault="006A22B8" w:rsidP="00E3683C">
      <w:pPr>
        <w:shd w:val="clear" w:color="auto" w:fill="FFFFFF"/>
        <w:spacing w:after="0" w:line="240" w:lineRule="auto"/>
        <w:outlineLvl w:val="2"/>
        <w:rPr>
          <w:ins w:id="1892" w:author="D" w:date="2022-09-02T12:2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B13998C" w14:textId="20467E15" w:rsidR="00637AD9" w:rsidRDefault="00966C9B" w:rsidP="00E3683C">
      <w:pPr>
        <w:shd w:val="clear" w:color="auto" w:fill="FFFFFF"/>
        <w:spacing w:after="0" w:line="240" w:lineRule="auto"/>
        <w:outlineLvl w:val="2"/>
        <w:rPr>
          <w:ins w:id="1893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894" w:author="D" w:date="2022-09-02T12:32:00Z">
        <w:r>
          <w:rPr>
            <w:rFonts w:ascii="Comic Sans MS" w:eastAsia="Times New Roman" w:hAnsi="Comic Sans MS" w:cs="Times New Roman"/>
            <w:noProof/>
            <w:color w:val="212529"/>
            <w:sz w:val="24"/>
            <w:szCs w:val="24"/>
            <w:lang w:eastAsia="tr-TR"/>
          </w:rPr>
          <w:drawing>
            <wp:inline distT="0" distB="0" distL="0" distR="0" wp14:anchorId="4DF7C50A" wp14:editId="6BB97430">
              <wp:extent cx="5630755" cy="1117600"/>
              <wp:effectExtent l="0" t="0" r="8255" b="6350"/>
              <wp:docPr id="14" name="Resi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87127" cy="1128789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B5FB210" w14:textId="3BF5BDC5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895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4DEB813" w14:textId="417297E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896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897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8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899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0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change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1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2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delimiter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3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4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by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5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6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using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7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–F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8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option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09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First,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0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1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2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3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awk.txt</w:t>
        </w:r>
      </w:ins>
      <w:ins w:id="1914" w:author="D" w:date="2022-09-02T12:3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proofErr w:type="gramStart"/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and</w:t>
        </w:r>
        <w:proofErr w:type="spellEnd"/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</w:ins>
      <w:ins w:id="1915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16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</w:ins>
      <w:proofErr w:type="spellStart"/>
      <w:ins w:id="1917" w:author="D" w:date="2022-09-02T12:33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Let's</w:t>
        </w:r>
        <w:proofErr w:type="spellEnd"/>
        <w:proofErr w:type="gram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separate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the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fields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>by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`:`</w:t>
        </w:r>
      </w:ins>
      <w:ins w:id="1918" w:author="D" w:date="2022-09-02T12:34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</w:rPr>
          <w:t xml:space="preserve"> a</w:t>
        </w:r>
      </w:ins>
      <w:ins w:id="1919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20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21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below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1922" w:author="D" w:date="2022-09-02T12:32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5D7E0016" w14:textId="24E4E63F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923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C600412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24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25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gram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1 :</w:t>
        </w:r>
        <w:proofErr w:type="gram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</w:t>
        </w:r>
      </w:ins>
    </w:p>
    <w:p w14:paraId="4A8902B3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26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27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gram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2 :</w:t>
        </w:r>
        <w:proofErr w:type="gram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</w:t>
        </w:r>
      </w:ins>
    </w:p>
    <w:p w14:paraId="053976E8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28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29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gram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3 :</w:t>
        </w:r>
        <w:proofErr w:type="gram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3</w:t>
        </w:r>
      </w:ins>
    </w:p>
    <w:p w14:paraId="089348A6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30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31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gram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4 :</w:t>
        </w:r>
        <w:proofErr w:type="gram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4</w:t>
        </w:r>
      </w:ins>
    </w:p>
    <w:p w14:paraId="1556BBC9" w14:textId="77777777" w:rsidR="00966C9B" w:rsidRPr="00966C9B" w:rsidRDefault="00966C9B" w:rsidP="00966C9B">
      <w:pPr>
        <w:shd w:val="clear" w:color="auto" w:fill="FFFFFF"/>
        <w:spacing w:after="0" w:line="240" w:lineRule="auto"/>
        <w:outlineLvl w:val="2"/>
        <w:rPr>
          <w:ins w:id="1932" w:author="D" w:date="2022-09-02T12:3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33" w:author="D" w:date="2022-09-02T12:32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gram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5 :</w:t>
        </w:r>
        <w:proofErr w:type="gram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This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is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part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2 of </w:t>
        </w:r>
        <w:proofErr w:type="spellStart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line</w:t>
        </w:r>
        <w:proofErr w:type="spellEnd"/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5</w:t>
        </w:r>
      </w:ins>
    </w:p>
    <w:p w14:paraId="7C61CFA8" w14:textId="60D7E259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934" w:author="D" w:date="2022-09-02T12:34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935" w:author="D" w:date="2022-09-02T12:34:00Z">
        <w:r w:rsidRPr="00966C9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drawing>
            <wp:inline distT="0" distB="0" distL="0" distR="0" wp14:anchorId="551348D2" wp14:editId="02C42397">
              <wp:extent cx="5631058" cy="774700"/>
              <wp:effectExtent l="0" t="0" r="8255" b="6350"/>
              <wp:docPr id="15" name="Resi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4355" cy="7806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60FD50" w14:textId="392E400E" w:rsidR="00966C9B" w:rsidRDefault="00966C9B" w:rsidP="00E3683C">
      <w:pPr>
        <w:shd w:val="clear" w:color="auto" w:fill="FFFFFF"/>
        <w:spacing w:after="0" w:line="240" w:lineRule="auto"/>
        <w:outlineLvl w:val="2"/>
        <w:rPr>
          <w:ins w:id="1936" w:author="D" w:date="2022-09-02T12:35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4451FEF" w14:textId="0C0CD6A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37" w:author="D" w:date="2022-09-02T12:3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38" w:author="D" w:date="2022-09-02T12:36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</w:t>
        </w:r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as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filter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0AE6C787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39" w:author="D" w:date="2022-09-02T12:3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4711F01" w14:textId="1D9217CC" w:rsidR="004A490B" w:rsidRDefault="004A490B" w:rsidP="004A490B">
      <w:pPr>
        <w:shd w:val="clear" w:color="auto" w:fill="FFFFFF"/>
        <w:spacing w:after="0" w:line="240" w:lineRule="auto"/>
        <w:outlineLvl w:val="2"/>
        <w:rPr>
          <w:ins w:id="1940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941" w:author="D" w:date="2022-09-02T12:36:00Z"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ls</w:t>
        </w:r>
        <w:proofErr w:type="spellEnd"/>
        <w:proofErr w:type="gram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|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'{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print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$9}'</w:t>
        </w:r>
      </w:ins>
    </w:p>
    <w:p w14:paraId="08A79C2B" w14:textId="7F9DA4D2" w:rsidR="004A490B" w:rsidRDefault="004A490B" w:rsidP="004A490B">
      <w:pPr>
        <w:shd w:val="clear" w:color="auto" w:fill="FFFFFF"/>
        <w:spacing w:after="0" w:line="240" w:lineRule="auto"/>
        <w:outlineLvl w:val="2"/>
        <w:rPr>
          <w:ins w:id="1942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A11AF00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43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1944" w:author="D" w:date="2022-09-02T12:37:00Z"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We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can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find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string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specific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column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</w:ins>
    </w:p>
    <w:p w14:paraId="23737E00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45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F3575A4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46" w:author="D" w:date="2022-09-02T12:37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1947" w:author="D" w:date="2022-09-02T12:37:00Z"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awk</w:t>
        </w:r>
        <w:proofErr w:type="spellEnd"/>
        <w:proofErr w:type="gram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'{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if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($7 == "3") </w:t>
        </w:r>
        <w:proofErr w:type="spellStart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print</w:t>
        </w:r>
        <w:proofErr w:type="spellEnd"/>
        <w:r w:rsidRPr="004A490B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$0;}' awk.txt</w:t>
        </w:r>
      </w:ins>
    </w:p>
    <w:p w14:paraId="5DC91050" w14:textId="77777777" w:rsidR="004A490B" w:rsidRPr="004A490B" w:rsidRDefault="004A490B" w:rsidP="004A490B">
      <w:pPr>
        <w:shd w:val="clear" w:color="auto" w:fill="FFFFFF"/>
        <w:spacing w:after="0" w:line="240" w:lineRule="auto"/>
        <w:outlineLvl w:val="2"/>
        <w:rPr>
          <w:ins w:id="1948" w:author="D" w:date="2022-09-02T12:3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7A91AC3" w14:textId="36195A55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1949" w:author="D" w:date="2022-09-02T12:4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1950" w:author="D" w:date="2022-09-02T12:40:00Z">
            <w:rPr>
              <w:ins w:id="1951" w:author="D" w:date="2022-09-02T12:40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</w:pPr>
      <w:ins w:id="1952" w:author="D" w:date="2022-09-02T12:40:00Z">
        <w:r w:rsidRPr="000F181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lastRenderedPageBreak/>
          <w:t> </w:t>
        </w:r>
        <w:proofErr w:type="spellStart"/>
        <w:proofErr w:type="gramStart"/>
        <w:r w:rsidRPr="000F181C"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>crontab</w:t>
        </w:r>
        <w:proofErr w:type="spell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;</w:t>
        </w:r>
        <w:proofErr w:type="gramEnd"/>
        <w:r>
          <w:rPr>
            <w:rFonts w:ascii="Comic Sans MS" w:eastAsia="Times New Roman" w:hAnsi="Comic Sans MS" w:cs="Times New Roman"/>
            <w:b/>
            <w:bCs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stands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for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5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table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`,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which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is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of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commands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scheduled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6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run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at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regular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time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intervals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7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system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</w:ins>
    </w:p>
    <w:p w14:paraId="7D746043" w14:textId="30F6D6FD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1981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1982" w:author="D" w:date="2022-09-02T12:40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-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If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need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8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schedule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any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on Linux,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199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should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basically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edit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0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file.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can do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2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that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3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4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using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5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6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7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8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below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19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20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21" w:author="D" w:date="2022-09-02T12:40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8A27F35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22" w:author="D" w:date="2022-09-02T12:40:00Z"/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2023" w:author="D" w:date="2022-09-02T12:40:00Z">
            <w:rPr>
              <w:ins w:id="2024" w:author="D" w:date="2022-09-02T12:40:00Z"/>
              <w:rFonts w:ascii="Comic Sans MS" w:eastAsia="Times New Roman" w:hAnsi="Comic Sans MS" w:cs="Times New Roman"/>
              <w:b/>
              <w:bCs/>
              <w:color w:val="212529"/>
              <w:sz w:val="24"/>
              <w:szCs w:val="24"/>
              <w:lang w:eastAsia="tr-TR"/>
            </w:rPr>
          </w:rPrChange>
        </w:rPr>
      </w:pPr>
    </w:p>
    <w:p w14:paraId="387D61E4" w14:textId="381E9A1D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25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2026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              </w:t>
        </w:r>
      </w:ins>
      <w:ins w:id="2027" w:author="D" w:date="2022-09-02T13:03:00Z"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</w:ins>
      <w:ins w:id="2028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</w:t>
        </w:r>
      </w:ins>
    </w:p>
    <w:p w14:paraId="3D2143FE" w14:textId="4C68129F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029" w:author="D" w:date="2022-09-02T13:0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2030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              </w:t>
        </w:r>
      </w:ins>
      <w:ins w:id="2031" w:author="D" w:date="2022-09-02T13:03:00Z"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</w:ins>
      <w:ins w:id="2032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current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tasks</w:t>
        </w:r>
      </w:ins>
      <w:proofErr w:type="spellEnd"/>
    </w:p>
    <w:p w14:paraId="5A85F092" w14:textId="2F3DA670" w:rsidR="00870DB7" w:rsidRPr="000F181C" w:rsidRDefault="00870DB7" w:rsidP="000F181C">
      <w:pPr>
        <w:shd w:val="clear" w:color="auto" w:fill="FFFFFF"/>
        <w:spacing w:after="0" w:line="240" w:lineRule="auto"/>
        <w:outlineLvl w:val="2"/>
        <w:rPr>
          <w:ins w:id="2033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2034" w:author="D" w:date="2022-09-02T13:03:00Z"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35" w:author="D" w:date="2022-09-02T13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proofErr w:type="gram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  <w:rPrChange w:id="2036" w:author="D" w:date="2022-09-02T13:03:00Z">
              <w:rPr>
                <w:rFonts w:ascii="Comic Sans MS" w:eastAsia="Times New Roman" w:hAnsi="Comic Sans MS" w:cs="Times New Roman"/>
                <w:b/>
                <w:bCs/>
                <w:color w:val="212529"/>
                <w:sz w:val="24"/>
                <w:szCs w:val="24"/>
                <w:lang w:eastAsia="tr-TR"/>
              </w:rPr>
            </w:rPrChange>
          </w:rPr>
          <w:t xml:space="preserve"> -r</w:t>
        </w:r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  </w:t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  <w:t>#</w:t>
        </w:r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</w:t>
        </w:r>
        <w:proofErr w:type="spellStart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Remove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your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</w:t>
        </w:r>
      </w:ins>
    </w:p>
    <w:p w14:paraId="403A2AC9" w14:textId="30E414B8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37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2038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-u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username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 </w:t>
        </w:r>
      </w:ins>
      <w:ins w:id="2039" w:author="D" w:date="2022-09-02T13:03:00Z">
        <w:r w:rsidR="00870DB7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ab/>
        </w:r>
      </w:ins>
      <w:ins w:id="2040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edit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other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users's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file</w:t>
        </w:r>
      </w:ins>
    </w:p>
    <w:p w14:paraId="1FCD6146" w14:textId="1883B22D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041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7D28131A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042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043" w:author="D" w:date="2022-09-02T12:41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Editing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 is not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4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complex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, but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should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first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learn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how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5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set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time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using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5 *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that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file.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6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six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fields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that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7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8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line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Those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explained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detail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in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09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0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0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below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0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0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picture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0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F5716CE" w14:textId="36F371EE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05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6D43982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06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7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* * * * *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minute</w:t>
        </w:r>
        <w:proofErr w:type="spellEnd"/>
      </w:ins>
    </w:p>
    <w:p w14:paraId="5531942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08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09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0 1 * * *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job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at 1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</w:t>
        </w:r>
      </w:ins>
    </w:p>
    <w:p w14:paraId="6A0E1AD9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10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1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* * 1 * *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minute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in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January</w:t>
        </w:r>
        <w:proofErr w:type="spellEnd"/>
      </w:ins>
    </w:p>
    <w:p w14:paraId="3A28DFE2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12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3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* * * * 6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shell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 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minute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saturday</w:t>
        </w:r>
        <w:proofErr w:type="spellEnd"/>
      </w:ins>
    </w:p>
    <w:p w14:paraId="4D21ADE7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14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5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0 1/15 * </w:t>
        </w:r>
        <w:proofErr w:type="spellStart"/>
        <w:proofErr w:type="gram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jan,jun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mon,fri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&lt;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command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&gt; 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execute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at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1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3</w:t>
        </w:r>
      </w:ins>
    </w:p>
    <w:p w14:paraId="201957BA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16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7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                                    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p.m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monday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friday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on</w:t>
        </w:r>
      </w:ins>
    </w:p>
    <w:p w14:paraId="34667E6B" w14:textId="49F431D8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18" w:author="D" w:date="2022-09-02T12:5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19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                                     </w:t>
        </w:r>
        <w:proofErr w:type="spellStart"/>
        <w:proofErr w:type="gram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january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june</w:t>
        </w:r>
      </w:ins>
      <w:proofErr w:type="spellEnd"/>
    </w:p>
    <w:p w14:paraId="7D59F117" w14:textId="77777777" w:rsidR="00BC13F4" w:rsidRPr="00BC13F4" w:rsidRDefault="00BC13F4" w:rsidP="00BC13F4">
      <w:pPr>
        <w:shd w:val="clear" w:color="auto" w:fill="FFFFFF"/>
        <w:spacing w:after="0" w:line="240" w:lineRule="auto"/>
        <w:outlineLvl w:val="2"/>
        <w:rPr>
          <w:ins w:id="2120" w:author="D" w:date="2022-09-02T12:59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21" w:author="D" w:date="2022-09-02T12:59:00Z"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fldChar w:fldCharType="begin"/>
        </w:r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instrText xml:space="preserve"> HYPERLINK "https://crontab.guru</w:instrText>
        </w:r>
      </w:ins>
    </w:p>
    <w:p w14:paraId="382910FF" w14:textId="492E9B70" w:rsidR="00BC13F4" w:rsidRDefault="00BC13F4" w:rsidP="00BC13F4">
      <w:pPr>
        <w:shd w:val="clear" w:color="auto" w:fill="FFFFFF"/>
        <w:spacing w:after="0" w:line="240" w:lineRule="auto"/>
        <w:outlineLvl w:val="2"/>
        <w:rPr>
          <w:ins w:id="2122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23" w:author="D" w:date="2022-09-02T12:59:00Z"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instrText xml:space="preserve">" </w:instrText>
        </w:r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fldChar w:fldCharType="separate"/>
        </w:r>
        <w:r w:rsidRPr="00BC13F4">
          <w:rPr>
            <w:rStyle w:val="Kpr"/>
            <w:rFonts w:ascii="Comic Sans MS" w:eastAsia="Times New Roman" w:hAnsi="Comic Sans MS" w:cs="Times New Roman"/>
            <w:sz w:val="24"/>
            <w:szCs w:val="24"/>
            <w:lang w:eastAsia="tr-TR"/>
          </w:rPr>
          <w:t>https://cron</w:t>
        </w:r>
        <w:r w:rsidRPr="00BC13F4">
          <w:rPr>
            <w:rStyle w:val="Kpr"/>
            <w:rFonts w:ascii="Comic Sans MS" w:eastAsia="Times New Roman" w:hAnsi="Comic Sans MS" w:cs="Times New Roman"/>
            <w:sz w:val="24"/>
            <w:szCs w:val="24"/>
            <w:lang w:eastAsia="tr-TR"/>
          </w:rPr>
          <w:t>t</w:t>
        </w:r>
        <w:r w:rsidRPr="00BC13F4">
          <w:rPr>
            <w:rStyle w:val="Kpr"/>
            <w:rFonts w:ascii="Comic Sans MS" w:eastAsia="Times New Roman" w:hAnsi="Comic Sans MS" w:cs="Times New Roman"/>
            <w:sz w:val="24"/>
            <w:szCs w:val="24"/>
            <w:lang w:eastAsia="tr-TR"/>
          </w:rPr>
          <w:t>a</w:t>
        </w:r>
        <w:r w:rsidRPr="00BC13F4">
          <w:rPr>
            <w:rStyle w:val="Kpr"/>
            <w:rFonts w:ascii="Comic Sans MS" w:eastAsia="Times New Roman" w:hAnsi="Comic Sans MS" w:cs="Times New Roman"/>
            <w:sz w:val="24"/>
            <w:szCs w:val="24"/>
            <w:lang w:eastAsia="tr-TR"/>
          </w:rPr>
          <w:t>b</w:t>
        </w:r>
        <w:r w:rsidRPr="00BC13F4">
          <w:rPr>
            <w:rStyle w:val="Kpr"/>
            <w:rFonts w:ascii="Comic Sans MS" w:eastAsia="Times New Roman" w:hAnsi="Comic Sans MS" w:cs="Times New Roman"/>
            <w:sz w:val="24"/>
            <w:szCs w:val="24"/>
            <w:lang w:eastAsia="tr-TR"/>
          </w:rPr>
          <w:t>.guru</w:t>
        </w:r>
        <w:r w:rsidRPr="00BC13F4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fldChar w:fldCharType="end"/>
        </w:r>
      </w:ins>
    </w:p>
    <w:p w14:paraId="7063E99D" w14:textId="77777777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24" w:author="D" w:date="2022-09-02T12:41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42703B3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25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126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can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2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also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use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regular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expressions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3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define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part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4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669D2D62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47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C62F4B4" w14:textId="4D22D5D6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48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49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* =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Any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All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         </w:t>
        </w:r>
      </w:ins>
      <w:ins w:id="2150" w:author="D" w:date="2022-09-02T12:4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  </w:t>
        </w:r>
      </w:ins>
      <w:ins w:id="2151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*</w:t>
        </w:r>
      </w:ins>
    </w:p>
    <w:p w14:paraId="3B526074" w14:textId="3D590ADF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52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53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=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Range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       </w:t>
        </w:r>
      </w:ins>
      <w:ins w:id="2154" w:author="D" w:date="2022-09-02T12:4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  </w:t>
        </w:r>
      </w:ins>
      <w:ins w:id="2155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 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. 1-5 </w:t>
        </w:r>
      </w:ins>
    </w:p>
    <w:p w14:paraId="624B0B6B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56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57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, = Multiple/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of </w:t>
        </w:r>
        <w:proofErr w:type="spellStart"/>
        <w:proofErr w:type="gram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#</w:t>
        </w:r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1,2,3</w:t>
        </w:r>
      </w:ins>
    </w:p>
    <w:p w14:paraId="7401FA6F" w14:textId="175D8C04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58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159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/ = Step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values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             </w:t>
        </w:r>
      </w:ins>
      <w:ins w:id="2160" w:author="D" w:date="2022-09-02T12:43:00Z">
        <w:r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    </w:t>
        </w:r>
      </w:ins>
      <w:ins w:id="2161" w:author="D" w:date="2022-09-02T12:42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#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e.g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. 1/3</w:t>
        </w:r>
      </w:ins>
    </w:p>
    <w:p w14:paraId="7AD12B9F" w14:textId="7E6180CE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162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141F0071" w14:textId="767E1B68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163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ins w:id="2164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Finally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let’s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6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create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some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crontab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Create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7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writes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system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8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information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3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4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5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day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6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at 1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7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p.m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8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.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199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0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1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02" w:author="D" w:date="2022-09-02T12:44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date.log file.</w:t>
        </w:r>
      </w:ins>
    </w:p>
    <w:p w14:paraId="0460B689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03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04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```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bash</w:t>
        </w:r>
        <w:proofErr w:type="spellEnd"/>
      </w:ins>
    </w:p>
    <w:p w14:paraId="0D476430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05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2206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-e</w:t>
        </w:r>
      </w:ins>
    </w:p>
    <w:p w14:paraId="24E68661" w14:textId="10AA55C2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07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08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0 13 * * * </w:t>
        </w:r>
        <w:proofErr w:type="spellStart"/>
        <w:proofErr w:type="gram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&gt;</w:t>
        </w:r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&gt; /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home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/ec2-user/date.log```</w:t>
        </w:r>
      </w:ins>
    </w:p>
    <w:p w14:paraId="3ABDEF6F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09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3975802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10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11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-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2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Create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3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a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19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0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and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1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2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upgrades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3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our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server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every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Sunday at 3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a.m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29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01800AC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30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3DE85F3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31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32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```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bash</w:t>
        </w:r>
        <w:proofErr w:type="spellEnd"/>
      </w:ins>
    </w:p>
    <w:p w14:paraId="0819292B" w14:textId="691E8762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33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34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0 3 * * sun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sudo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yum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update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39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-y```</w:t>
        </w:r>
      </w:ins>
    </w:p>
    <w:p w14:paraId="484D1663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40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2588C593" w14:textId="38B6F4CC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41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42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3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-  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4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List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5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6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the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7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8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cron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49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 xml:space="preserve"> 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50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tasks</w:t>
        </w:r>
        <w:proofErr w:type="spell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highlight w:val="yellow"/>
            <w:lang w:eastAsia="tr-TR"/>
            <w:rPrChange w:id="2251" w:author="D" w:date="2022-09-02T12:45:00Z">
              <w:rPr>
                <w:rFonts w:ascii="Comic Sans MS" w:eastAsia="Times New Roman" w:hAnsi="Comic Sans MS" w:cs="Times New Roman"/>
                <w:color w:val="212529"/>
                <w:sz w:val="24"/>
                <w:szCs w:val="24"/>
                <w:lang w:eastAsia="tr-TR"/>
              </w:rPr>
            </w:rPrChange>
          </w:rPr>
          <w:t>.</w:t>
        </w:r>
      </w:ins>
    </w:p>
    <w:p w14:paraId="0B105758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52" w:author="D" w:date="2022-09-02T12:43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ins w:id="2253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```</w:t>
        </w:r>
        <w:proofErr w:type="spellStart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bash</w:t>
        </w:r>
        <w:proofErr w:type="spellEnd"/>
      </w:ins>
    </w:p>
    <w:p w14:paraId="0CF394A0" w14:textId="2BD1AFFF" w:rsidR="000F181C" w:rsidRDefault="000F181C" w:rsidP="000F181C">
      <w:pPr>
        <w:shd w:val="clear" w:color="auto" w:fill="FFFFFF"/>
        <w:spacing w:after="0" w:line="240" w:lineRule="auto"/>
        <w:outlineLvl w:val="2"/>
        <w:rPr>
          <w:ins w:id="2254" w:author="D" w:date="2022-09-02T12:46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  <w:proofErr w:type="spellStart"/>
      <w:proofErr w:type="gramStart"/>
      <w:ins w:id="2255" w:author="D" w:date="2022-09-02T12:43:00Z"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>crontab</w:t>
        </w:r>
        <w:proofErr w:type="spellEnd"/>
        <w:proofErr w:type="gramEnd"/>
        <w:r w:rsidRPr="000F181C">
          <w:rPr>
            <w:rFonts w:ascii="Comic Sans MS" w:eastAsia="Times New Roman" w:hAnsi="Comic Sans MS" w:cs="Times New Roman"/>
            <w:color w:val="212529"/>
            <w:sz w:val="24"/>
            <w:szCs w:val="24"/>
            <w:lang w:eastAsia="tr-TR"/>
          </w:rPr>
          <w:t xml:space="preserve"> -l</w:t>
        </w:r>
      </w:ins>
    </w:p>
    <w:p w14:paraId="7D975033" w14:textId="45CC15B9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56" w:author="D" w:date="2022-09-02T12:42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020A1AEE" w14:textId="77777777" w:rsidR="000F181C" w:rsidRPr="000F181C" w:rsidRDefault="000F181C" w:rsidP="000F181C">
      <w:pPr>
        <w:shd w:val="clear" w:color="auto" w:fill="FFFFFF"/>
        <w:spacing w:after="0" w:line="240" w:lineRule="auto"/>
        <w:outlineLvl w:val="2"/>
        <w:rPr>
          <w:ins w:id="2257" w:author="D" w:date="2022-09-02T12:40:00Z"/>
          <w:rFonts w:ascii="Comic Sans MS" w:eastAsia="Times New Roman" w:hAnsi="Comic Sans MS" w:cs="Times New Roman"/>
          <w:color w:val="212529"/>
          <w:sz w:val="24"/>
          <w:szCs w:val="24"/>
          <w:lang w:eastAsia="tr-TR"/>
        </w:rPr>
      </w:pPr>
    </w:p>
    <w:p w14:paraId="3E5C3420" w14:textId="42BF38B6" w:rsidR="00966C9B" w:rsidRPr="00EF7F6B" w:rsidRDefault="00966C9B" w:rsidP="00E3683C">
      <w:pPr>
        <w:shd w:val="clear" w:color="auto" w:fill="FFFFFF"/>
        <w:spacing w:after="0" w:line="240" w:lineRule="auto"/>
        <w:outlineLvl w:val="2"/>
        <w:rPr>
          <w:rFonts w:ascii="Comic Sans MS" w:eastAsia="Times New Roman" w:hAnsi="Comic Sans MS" w:cs="Times New Roman"/>
          <w:color w:val="212529"/>
          <w:sz w:val="24"/>
          <w:szCs w:val="24"/>
          <w:lang w:eastAsia="tr-TR"/>
          <w:rPrChange w:id="2258" w:author="D" w:date="2022-08-27T22:22:00Z">
            <w:rPr/>
          </w:rPrChange>
        </w:rPr>
        <w:pPrChange w:id="2259" w:author="D" w:date="2022-08-27T22:26:00Z">
          <w:pPr/>
        </w:pPrChange>
      </w:pPr>
    </w:p>
    <w:sectPr w:rsidR="00966C9B" w:rsidRPr="00EF7F6B" w:rsidSect="00E271E8">
      <w:footerReference w:type="default" r:id="rId22"/>
      <w:pgSz w:w="11906" w:h="16838"/>
      <w:pgMar w:top="851" w:right="424" w:bottom="426" w:left="993" w:header="708" w:footer="708" w:gutter="0"/>
      <w:cols w:space="708"/>
      <w:docGrid w:linePitch="360"/>
      <w:sectPrChange w:id="2264" w:author="D" w:date="2022-08-27T22:12:00Z">
        <w:sectPr w:rsidR="00966C9B" w:rsidRPr="00EF7F6B" w:rsidSect="00E271E8">
          <w:pgMar w:top="851" w:right="1417" w:bottom="426" w:left="1417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5F2CF" w14:textId="77777777" w:rsidR="00136A5F" w:rsidRDefault="00136A5F" w:rsidP="00EB5D14">
      <w:pPr>
        <w:spacing w:after="0" w:line="240" w:lineRule="auto"/>
      </w:pPr>
      <w:r>
        <w:separator/>
      </w:r>
    </w:p>
  </w:endnote>
  <w:endnote w:type="continuationSeparator" w:id="0">
    <w:p w14:paraId="07D646CA" w14:textId="77777777" w:rsidR="00136A5F" w:rsidRDefault="00136A5F" w:rsidP="00EB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2260" w:author="D" w:date="2022-08-27T22:41:00Z"/>
  <w:sdt>
    <w:sdtPr>
      <w:id w:val="969783021"/>
      <w:docPartObj>
        <w:docPartGallery w:val="Page Numbers (Bottom of Page)"/>
        <w:docPartUnique/>
      </w:docPartObj>
    </w:sdtPr>
    <w:sdtContent>
      <w:customXmlInsRangeEnd w:id="2260"/>
      <w:p w14:paraId="7337BBE4" w14:textId="48FC94D6" w:rsidR="00105EE7" w:rsidRDefault="00105EE7">
        <w:pPr>
          <w:pStyle w:val="AltBilgi"/>
          <w:jc w:val="right"/>
          <w:rPr>
            <w:ins w:id="2261" w:author="D" w:date="2022-08-27T22:41:00Z"/>
          </w:rPr>
        </w:pPr>
        <w:ins w:id="2262" w:author="D" w:date="2022-08-27T22:41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2263" w:author="D" w:date="2022-08-27T22:41:00Z"/>
    </w:sdtContent>
  </w:sdt>
  <w:customXmlInsRangeEnd w:id="2263"/>
  <w:p w14:paraId="64B80E31" w14:textId="77777777" w:rsidR="00EB5D14" w:rsidRDefault="00EB5D1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31C4" w14:textId="77777777" w:rsidR="00136A5F" w:rsidRDefault="00136A5F" w:rsidP="00EB5D14">
      <w:pPr>
        <w:spacing w:after="0" w:line="240" w:lineRule="auto"/>
      </w:pPr>
      <w:r>
        <w:separator/>
      </w:r>
    </w:p>
  </w:footnote>
  <w:footnote w:type="continuationSeparator" w:id="0">
    <w:p w14:paraId="079877FB" w14:textId="77777777" w:rsidR="00136A5F" w:rsidRDefault="00136A5F" w:rsidP="00EB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53A"/>
    <w:multiLevelType w:val="multilevel"/>
    <w:tmpl w:val="5E66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D0D66"/>
    <w:multiLevelType w:val="multilevel"/>
    <w:tmpl w:val="7FF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147814">
    <w:abstractNumId w:val="0"/>
  </w:num>
  <w:num w:numId="2" w16cid:durableId="136390036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 w:comments="0" w:insDel="0" w:formatting="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3F"/>
    <w:rsid w:val="0001783F"/>
    <w:rsid w:val="0002743E"/>
    <w:rsid w:val="000417DC"/>
    <w:rsid w:val="00052349"/>
    <w:rsid w:val="000A5EB0"/>
    <w:rsid w:val="000A61C8"/>
    <w:rsid w:val="000F181C"/>
    <w:rsid w:val="00105EE7"/>
    <w:rsid w:val="001259B2"/>
    <w:rsid w:val="00135B1C"/>
    <w:rsid w:val="00136A5F"/>
    <w:rsid w:val="00254218"/>
    <w:rsid w:val="00280971"/>
    <w:rsid w:val="002846A1"/>
    <w:rsid w:val="002D11D0"/>
    <w:rsid w:val="00320917"/>
    <w:rsid w:val="00366E6A"/>
    <w:rsid w:val="003963CA"/>
    <w:rsid w:val="003C2C4B"/>
    <w:rsid w:val="003D3862"/>
    <w:rsid w:val="004A10C3"/>
    <w:rsid w:val="004A490B"/>
    <w:rsid w:val="00541BB6"/>
    <w:rsid w:val="005C74B2"/>
    <w:rsid w:val="006148E8"/>
    <w:rsid w:val="0061780B"/>
    <w:rsid w:val="00637AD9"/>
    <w:rsid w:val="00653DF3"/>
    <w:rsid w:val="006A22B8"/>
    <w:rsid w:val="00727A91"/>
    <w:rsid w:val="00732ACC"/>
    <w:rsid w:val="00764A21"/>
    <w:rsid w:val="007A0747"/>
    <w:rsid w:val="007A5CE9"/>
    <w:rsid w:val="007B1511"/>
    <w:rsid w:val="007B753C"/>
    <w:rsid w:val="008009AB"/>
    <w:rsid w:val="00841AF5"/>
    <w:rsid w:val="00842879"/>
    <w:rsid w:val="008666AA"/>
    <w:rsid w:val="00870DB7"/>
    <w:rsid w:val="0088254F"/>
    <w:rsid w:val="00922404"/>
    <w:rsid w:val="0094370D"/>
    <w:rsid w:val="00966C9B"/>
    <w:rsid w:val="00990968"/>
    <w:rsid w:val="00A46780"/>
    <w:rsid w:val="00A90D05"/>
    <w:rsid w:val="00B0711B"/>
    <w:rsid w:val="00BC13F4"/>
    <w:rsid w:val="00BC2FD8"/>
    <w:rsid w:val="00C81234"/>
    <w:rsid w:val="00D208DD"/>
    <w:rsid w:val="00D42559"/>
    <w:rsid w:val="00D65373"/>
    <w:rsid w:val="00D9253F"/>
    <w:rsid w:val="00DF0E52"/>
    <w:rsid w:val="00E271E8"/>
    <w:rsid w:val="00E3683C"/>
    <w:rsid w:val="00E87D16"/>
    <w:rsid w:val="00EB5D14"/>
    <w:rsid w:val="00EF7F6B"/>
    <w:rsid w:val="00F36C74"/>
    <w:rsid w:val="00F41156"/>
    <w:rsid w:val="00F51AB0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4C53"/>
  <w15:chartTrackingRefBased/>
  <w15:docId w15:val="{02622259-3A1C-44EF-B60E-49CE4F9E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eltme">
    <w:name w:val="Revision"/>
    <w:hidden/>
    <w:uiPriority w:val="99"/>
    <w:semiHidden/>
    <w:rsid w:val="00842879"/>
    <w:pPr>
      <w:spacing w:after="0" w:line="240" w:lineRule="auto"/>
    </w:pPr>
  </w:style>
  <w:style w:type="character" w:styleId="HTMLKodu">
    <w:name w:val="HTML Code"/>
    <w:basedOn w:val="VarsaylanParagrafYazTipi"/>
    <w:uiPriority w:val="99"/>
    <w:semiHidden/>
    <w:unhideWhenUsed/>
    <w:rsid w:val="00D4255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9437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5D14"/>
  </w:style>
  <w:style w:type="paragraph" w:styleId="AltBilgi">
    <w:name w:val="footer"/>
    <w:basedOn w:val="Normal"/>
    <w:link w:val="AltBilgiChar"/>
    <w:uiPriority w:val="99"/>
    <w:unhideWhenUsed/>
    <w:rsid w:val="00EB5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5D14"/>
  </w:style>
  <w:style w:type="character" w:styleId="zmlenmeyenBahsetme">
    <w:name w:val="Unresolved Mention"/>
    <w:basedOn w:val="VarsaylanParagrafYazTipi"/>
    <w:uiPriority w:val="99"/>
    <w:semiHidden/>
    <w:unhideWhenUsed/>
    <w:rsid w:val="00D6537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65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29</cp:revision>
  <dcterms:created xsi:type="dcterms:W3CDTF">2022-08-27T17:37:00Z</dcterms:created>
  <dcterms:modified xsi:type="dcterms:W3CDTF">2022-09-02T10:06:00Z</dcterms:modified>
</cp:coreProperties>
</file>